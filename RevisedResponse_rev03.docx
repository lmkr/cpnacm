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w:t>
      </w:r>
      <w:r w:rsidR="000A5AF4">
        <w:rPr>
          <w:lang w:val="en-US"/>
        </w:rPr>
        <w:t>e reviewers for the</w:t>
      </w:r>
      <w:r w:rsidR="00A927B0">
        <w:rPr>
          <w:lang w:val="en-US"/>
        </w:rPr>
        <w:t>ir</w:t>
      </w:r>
      <w:r w:rsidR="000A5AF4">
        <w:rPr>
          <w:lang w:val="en-US"/>
        </w:rPr>
        <w:t xml:space="preserve"> careful reading</w:t>
      </w:r>
      <w:r>
        <w:rPr>
          <w:lang w:val="en-US"/>
        </w:rPr>
        <w:t xml:space="preserve"> and for the constructive comments </w:t>
      </w:r>
      <w:r w:rsidR="00A927B0">
        <w:rPr>
          <w:lang w:val="en-US"/>
        </w:rPr>
        <w:t xml:space="preserve">that have </w:t>
      </w:r>
      <w:r w:rsidR="002066E5">
        <w:rPr>
          <w:lang w:val="en-US"/>
        </w:rPr>
        <w:t xml:space="preserve">been </w:t>
      </w:r>
      <w:r w:rsidR="00A927B0">
        <w:rPr>
          <w:lang w:val="en-US"/>
        </w:rPr>
        <w:t>very useful in improving the paper</w:t>
      </w:r>
      <w:r>
        <w:rPr>
          <w:lang w:val="en-US"/>
        </w:rPr>
        <w:t xml:space="preserve">.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 xml:space="preserve">how we have addressed the </w:t>
      </w:r>
      <w:r w:rsidR="000A5AF4">
        <w:rPr>
          <w:lang w:val="en-US"/>
        </w:rPr>
        <w:t>individual comments from</w:t>
      </w:r>
      <w:r>
        <w:rPr>
          <w:lang w:val="en-US"/>
        </w:rPr>
        <w:t xml:space="preserve"> the reviewer</w:t>
      </w:r>
      <w:r w:rsidR="000A5AF4">
        <w:rPr>
          <w:lang w:val="en-US"/>
        </w:rPr>
        <w:t>s</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w:t>
      </w:r>
      <w:r w:rsidR="000A5AF4">
        <w:rPr>
          <w:lang w:val="en-US"/>
        </w:rPr>
        <w:t>s</w:t>
      </w:r>
      <w:r w:rsidR="00BC20AD">
        <w:rPr>
          <w:lang w:val="en-US"/>
        </w:rPr>
        <w:t xml:space="preserve">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r w:rsidR="000A5AF4">
        <w:rPr>
          <w:lang w:val="en-US"/>
        </w:rPr>
        <w:t xml:space="preserve"> In response to this</w:t>
      </w:r>
      <w:r w:rsidR="00A927B0">
        <w:rPr>
          <w:lang w:val="en-US"/>
        </w:rPr>
        <w:t>,</w:t>
      </w:r>
      <w:r w:rsidR="000A5AF4">
        <w:rPr>
          <w:lang w:val="en-US"/>
        </w:rPr>
        <w:t xml:space="preserve"> we have added reference</w:t>
      </w:r>
      <w:r w:rsidR="002066E5">
        <w:rPr>
          <w:lang w:val="en-US"/>
        </w:rPr>
        <w:t>s</w:t>
      </w:r>
      <w:r w:rsidR="000A5AF4">
        <w:rPr>
          <w:lang w:val="en-US"/>
        </w:rPr>
        <w:t xml:space="preserve"> to other high-level Petri nets formalism</w:t>
      </w:r>
      <w:r w:rsidR="002066E5">
        <w:rPr>
          <w:lang w:val="en-US"/>
        </w:rPr>
        <w:t>s</w:t>
      </w:r>
      <w:r w:rsidR="000A5AF4">
        <w:rPr>
          <w:lang w:val="en-US"/>
        </w:rPr>
        <w:t xml:space="preserve"> in the last section of the paper.</w:t>
      </w:r>
    </w:p>
    <w:p w:rsidR="00A927B0" w:rsidRDefault="00A927B0" w:rsidP="00A927B0">
      <w:pPr>
        <w:jc w:val="both"/>
        <w:rPr>
          <w:lang w:val="en-US"/>
        </w:rPr>
      </w:pPr>
      <w:r>
        <w:rPr>
          <w:lang w:val="en-US"/>
        </w:rPr>
        <w:t xml:space="preserve">Reviewers 2 has “mixed feelings” about the paper primarily on the basis of questioning whether the paper with the current focus on CPNs should be published in CACM, but basically leaves this decision to the editor </w:t>
      </w:r>
      <w:r w:rsidR="002066E5">
        <w:rPr>
          <w:lang w:val="en-US"/>
        </w:rPr>
        <w:t xml:space="preserve">taking </w:t>
      </w:r>
      <w:r>
        <w:rPr>
          <w:lang w:val="en-US"/>
        </w:rPr>
        <w:t xml:space="preserve">into account the content of other review reports. </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more detail on the verification part of the paper, and t</w:t>
      </w:r>
      <w:r w:rsidR="00A927B0">
        <w:rPr>
          <w:lang w:val="en-US"/>
        </w:rPr>
        <w:t>he second issue is references t</w:t>
      </w:r>
      <w:r>
        <w:rPr>
          <w:lang w:val="en-US"/>
        </w:rPr>
        <w:t>o other high-level formalisms</w:t>
      </w:r>
      <w:r w:rsidR="000A5AF4">
        <w:rPr>
          <w:lang w:val="en-US"/>
        </w:rPr>
        <w:t>. The latter comment being</w:t>
      </w:r>
      <w:r w:rsidR="00B67361">
        <w:rPr>
          <w:lang w:val="en-US"/>
        </w:rPr>
        <w:t xml:space="preserve"> </w:t>
      </w:r>
      <w:r>
        <w:rPr>
          <w:lang w:val="en-US"/>
        </w:rPr>
        <w:t xml:space="preserve">consistent with the main issue </w:t>
      </w:r>
      <w:proofErr w:type="gramStart"/>
      <w:r>
        <w:rPr>
          <w:lang w:val="en-US"/>
        </w:rPr>
        <w:t>raised</w:t>
      </w:r>
      <w:proofErr w:type="gramEnd"/>
      <w:r>
        <w:rPr>
          <w:lang w:val="en-US"/>
        </w:rPr>
        <w:t xml:space="preserve"> by reviewer 1</w:t>
      </w:r>
      <w:r w:rsidR="000A5AF4">
        <w:rPr>
          <w:lang w:val="en-US"/>
        </w:rPr>
        <w:t xml:space="preserve"> (see above)</w:t>
      </w:r>
      <w:r>
        <w:rPr>
          <w:lang w:val="en-US"/>
        </w:rPr>
        <w:t xml:space="preserve">. </w:t>
      </w:r>
    </w:p>
    <w:p w:rsidR="00A43216" w:rsidRDefault="005C5D30" w:rsidP="00B67361">
      <w:pPr>
        <w:jc w:val="both"/>
        <w:rPr>
          <w:lang w:val="en-US"/>
        </w:rPr>
      </w:pPr>
      <w:r>
        <w:rPr>
          <w:lang w:val="en-US"/>
        </w:rPr>
        <w:t>It should be note</w:t>
      </w:r>
      <w:r w:rsidR="000A5AF4">
        <w:rPr>
          <w:lang w:val="en-US"/>
        </w:rPr>
        <w:t>d</w:t>
      </w:r>
      <w:r>
        <w:rPr>
          <w:lang w:val="en-US"/>
        </w:rPr>
        <w:t xml:space="preserve"> that there is a </w:t>
      </w:r>
      <w:r w:rsidRPr="000A5AF4">
        <w:rPr>
          <w:b/>
          <w:lang w:val="en-US"/>
        </w:rPr>
        <w:t>strict limit</w:t>
      </w:r>
      <w:r>
        <w:rPr>
          <w:lang w:val="en-US"/>
        </w:rPr>
        <w:t xml:space="preserve"> of 8 pages for manuscripts of CACM</w:t>
      </w:r>
      <w:r w:rsidR="002066E5">
        <w:rPr>
          <w:lang w:val="en-US"/>
        </w:rPr>
        <w:t>. This</w:t>
      </w:r>
      <w:r>
        <w:rPr>
          <w:lang w:val="en-US"/>
        </w:rPr>
        <w:t xml:space="preserve"> has i</w:t>
      </w:r>
      <w:r w:rsidR="000A5AF4">
        <w:rPr>
          <w:lang w:val="en-US"/>
        </w:rPr>
        <w:t xml:space="preserve">mpacted which of the reviewers </w:t>
      </w:r>
      <w:r>
        <w:rPr>
          <w:lang w:val="en-US"/>
        </w:rPr>
        <w:t>comments th</w:t>
      </w:r>
      <w:r w:rsidR="000A5AF4">
        <w:rPr>
          <w:lang w:val="en-US"/>
        </w:rPr>
        <w:t>at we have been able to address. In particular, there were three areas in which the reviewers suggested expansion of the content of the paper: 1) references to other high-level Petri net formalisms; 2) expansion of sidebar I on Petri nets; and 3) more on the verification and analysis technique</w:t>
      </w:r>
      <w:r w:rsidR="002066E5">
        <w:rPr>
          <w:lang w:val="en-US"/>
        </w:rPr>
        <w:t>s</w:t>
      </w:r>
      <w:r w:rsidR="000A5AF4">
        <w:rPr>
          <w:lang w:val="en-US"/>
        </w:rPr>
        <w:t>.</w:t>
      </w:r>
      <w:r w:rsidR="008E1A26">
        <w:rPr>
          <w:lang w:val="en-US"/>
        </w:rPr>
        <w:t xml:space="preserve"> </w:t>
      </w:r>
    </w:p>
    <w:p w:rsidR="00BC20AD" w:rsidRDefault="008E1A26" w:rsidP="00B67361">
      <w:pPr>
        <w:jc w:val="both"/>
        <w:rPr>
          <w:lang w:val="en-US"/>
        </w:rPr>
      </w:pPr>
      <w:r>
        <w:rPr>
          <w:lang w:val="en-US"/>
        </w:rPr>
        <w:t>In order to stay within the page limit</w:t>
      </w:r>
      <w:r w:rsidR="00A43216">
        <w:rPr>
          <w:lang w:val="en-US"/>
        </w:rPr>
        <w:t>,</w:t>
      </w:r>
      <w:r>
        <w:rPr>
          <w:lang w:val="en-US"/>
        </w:rPr>
        <w:t xml:space="preserve"> we have decided to only expand on 1) and not add further discussion of basic Petri nets and analysis technique</w:t>
      </w:r>
      <w:r w:rsidR="00A43216">
        <w:rPr>
          <w:lang w:val="en-US"/>
        </w:rPr>
        <w:t>s</w:t>
      </w:r>
      <w:r>
        <w:rPr>
          <w:lang w:val="en-US"/>
        </w:rPr>
        <w:t xml:space="preserve"> to the paper. </w:t>
      </w:r>
      <w:r w:rsidR="00A43216">
        <w:rPr>
          <w:lang w:val="en-US"/>
        </w:rPr>
        <w:t>In addition to the page limit, a</w:t>
      </w:r>
      <w:r>
        <w:rPr>
          <w:lang w:val="en-US"/>
        </w:rPr>
        <w:t xml:space="preserve"> main reason for this choice is that our aim was to write a paper focusing on the CPN modelling language itself</w:t>
      </w:r>
      <w:r w:rsidR="00A43216">
        <w:rPr>
          <w:lang w:val="en-US"/>
        </w:rPr>
        <w:t xml:space="preserve"> and how it extends Petri nets s</w:t>
      </w:r>
      <w:r>
        <w:rPr>
          <w:lang w:val="en-US"/>
        </w:rPr>
        <w:t>o that practical modelling of concurrent software systems becomes possible. We do link the paper to ordinary Petri nets in Sidebar I and in Section 3 where the relationship to ordinary Petri nets</w:t>
      </w:r>
      <w:r w:rsidR="00A43216">
        <w:rPr>
          <w:lang w:val="en-US"/>
        </w:rPr>
        <w:t xml:space="preserve"> is</w:t>
      </w:r>
      <w:r>
        <w:rPr>
          <w:lang w:val="en-US"/>
        </w:rPr>
        <w:t xml:space="preserve"> discussed in the context of unfolding</w:t>
      </w:r>
      <w:r w:rsidR="00A927B0">
        <w:rPr>
          <w:lang w:val="en-US"/>
        </w:rPr>
        <w:t xml:space="preserve"> to make explicit the relationship between CPNs and ordinary Petri nets</w:t>
      </w:r>
      <w:r>
        <w:rPr>
          <w:lang w:val="en-US"/>
        </w:rPr>
        <w:t xml:space="preserve">. State space exploration and model checking is </w:t>
      </w:r>
      <w:r w:rsidR="00A43216">
        <w:rPr>
          <w:lang w:val="en-US"/>
        </w:rPr>
        <w:t xml:space="preserve">indeed </w:t>
      </w:r>
      <w:r>
        <w:rPr>
          <w:lang w:val="en-US"/>
        </w:rPr>
        <w:t xml:space="preserve">an important analysis technique for CPNs, but most model checking techniques are </w:t>
      </w:r>
      <w:r w:rsidR="00A43216">
        <w:rPr>
          <w:lang w:val="en-US"/>
        </w:rPr>
        <w:t>transferable</w:t>
      </w:r>
      <w:r>
        <w:rPr>
          <w:lang w:val="en-US"/>
        </w:rPr>
        <w:t xml:space="preserve"> between modelling languages as they are formulated at the level of labelled transitions systems and </w:t>
      </w:r>
      <w:proofErr w:type="spellStart"/>
      <w:r>
        <w:rPr>
          <w:lang w:val="en-US"/>
        </w:rPr>
        <w:t>Kripke</w:t>
      </w:r>
      <w:proofErr w:type="spellEnd"/>
      <w:r>
        <w:rPr>
          <w:lang w:val="en-US"/>
        </w:rPr>
        <w:t xml:space="preserve"> structures.</w:t>
      </w:r>
      <w:r w:rsidR="00A43216">
        <w:rPr>
          <w:lang w:val="en-US"/>
        </w:rPr>
        <w:t xml:space="preserve"> This means that state space exploration and model checking is not specific for CPNs.</w:t>
      </w:r>
      <w:r>
        <w:rPr>
          <w:lang w:val="en-US"/>
        </w:rPr>
        <w:t xml:space="preserve">  </w:t>
      </w:r>
      <w:r w:rsidR="000A5AF4">
        <w:rPr>
          <w:lang w:val="en-US"/>
        </w:rPr>
        <w:t xml:space="preserve">  </w:t>
      </w:r>
      <w:r w:rsidR="00A43216">
        <w:rPr>
          <w:lang w:val="en-US"/>
        </w:rPr>
        <w:t>A similar comment applies to simulation-based performance analysis which is also a techniques widely used across many modelling formalisms, in particular in the area of protocols and networks.</w:t>
      </w:r>
      <w:r w:rsidR="00B93E51">
        <w:rPr>
          <w:lang w:val="en-US"/>
        </w:rPr>
        <w:t xml:space="preserve"> CACM do offer the option of online appendices for paper</w:t>
      </w:r>
      <w:r w:rsidR="00A927B0">
        <w:rPr>
          <w:lang w:val="en-US"/>
        </w:rPr>
        <w:t>s</w:t>
      </w:r>
      <w:r w:rsidR="00B93E51">
        <w:rPr>
          <w:lang w:val="en-US"/>
        </w:rPr>
        <w:t xml:space="preserve">, but we do not find that an elaborate presentation of Petri nets and analysis techniques has a nature that naturally fits </w:t>
      </w:r>
      <w:r w:rsidR="00A927B0">
        <w:rPr>
          <w:lang w:val="en-US"/>
        </w:rPr>
        <w:t xml:space="preserve">in </w:t>
      </w:r>
      <w:r w:rsidR="00B93E51">
        <w:rPr>
          <w:lang w:val="en-US"/>
        </w:rPr>
        <w:t xml:space="preserve">an </w:t>
      </w:r>
      <w:r w:rsidR="00B93E51">
        <w:rPr>
          <w:lang w:val="en-US"/>
        </w:rPr>
        <w:lastRenderedPageBreak/>
        <w:t>appendix.</w:t>
      </w:r>
      <w:r w:rsidR="002066E5">
        <w:rPr>
          <w:lang w:val="en-US"/>
        </w:rPr>
        <w:t xml:space="preserve"> Instead we have added a couple of references to existing papers where more information on this can be </w:t>
      </w:r>
      <w:commentRangeStart w:id="0"/>
      <w:r w:rsidR="002066E5">
        <w:rPr>
          <w:lang w:val="en-US"/>
        </w:rPr>
        <w:t>found</w:t>
      </w:r>
      <w:commentRangeEnd w:id="0"/>
      <w:r w:rsidR="002066E5">
        <w:rPr>
          <w:rStyle w:val="Merknadsreferanse"/>
        </w:rPr>
        <w:commentReference w:id="0"/>
      </w:r>
      <w:r w:rsidR="002066E5">
        <w:rPr>
          <w:lang w:val="en-US"/>
        </w:rPr>
        <w:t>.</w:t>
      </w:r>
    </w:p>
    <w:p w:rsidR="00A43216" w:rsidRDefault="00A43216" w:rsidP="00A43216">
      <w:pPr>
        <w:jc w:val="both"/>
        <w:rPr>
          <w:lang w:val="en-US"/>
        </w:rPr>
      </w:pPr>
      <w:r>
        <w:rPr>
          <w:lang w:val="en-US"/>
        </w:rPr>
        <w:t xml:space="preserve">Below we explain in detail </w:t>
      </w:r>
      <w:r w:rsidR="00A927B0">
        <w:rPr>
          <w:lang w:val="en-US"/>
        </w:rPr>
        <w:t>our response to</w:t>
      </w:r>
      <w:r>
        <w:rPr>
          <w:lang w:val="en-US"/>
        </w:rPr>
        <w:t xml:space="preserve"> the comments provided in the three review reports. The original reviewers comments has been prefixed with a “&gt;” whereas our response has been written </w:t>
      </w:r>
      <w:r w:rsidRPr="00A43216">
        <w:rPr>
          <w:color w:val="0070C0"/>
          <w:lang w:val="en-US"/>
        </w:rPr>
        <w:t>in blue</w:t>
      </w:r>
      <w:r>
        <w:rPr>
          <w:lang w:val="en-US"/>
        </w:rPr>
        <w:t>.</w:t>
      </w:r>
    </w:p>
    <w:p w:rsidR="00B67361" w:rsidRPr="00BF5902" w:rsidRDefault="00B67361">
      <w:pPr>
        <w:rPr>
          <w:b/>
          <w:sz w:val="36"/>
          <w:szCs w:val="36"/>
          <w:lang w:val="en-US"/>
        </w:rPr>
      </w:pPr>
      <w:r w:rsidRPr="00BF5902">
        <w:rPr>
          <w:b/>
          <w:sz w:val="36"/>
          <w:szCs w:val="36"/>
          <w:lang w:val="en-US"/>
        </w:rPr>
        <w:t>Reviewer 1:</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Report on „</w:t>
      </w:r>
      <w:proofErr w:type="spellStart"/>
      <w:r w:rsidR="00B67361" w:rsidRPr="00B67361">
        <w:rPr>
          <w:rFonts w:cs="Calibri"/>
          <w:lang w:val="en-US"/>
        </w:rPr>
        <w:t>Coloured</w:t>
      </w:r>
      <w:proofErr w:type="spellEnd"/>
      <w:r w:rsidR="00B67361" w:rsidRPr="00B67361">
        <w:rPr>
          <w:rFonts w:cs="Calibri"/>
          <w:lang w:val="en-US"/>
        </w:rPr>
        <w:t xml:space="preserve"> Petri Nets. A graphical Language for Formal Modeling and Validation of</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Concurrent Systems</w:t>
      </w:r>
      <w:proofErr w:type="gramStart"/>
      <w:r w:rsidR="00B67361" w:rsidRPr="00B67361">
        <w:rPr>
          <w:rFonts w:cs="Calibri"/>
          <w:lang w:val="en-US"/>
        </w:rPr>
        <w:t>“ submitted</w:t>
      </w:r>
      <w:proofErr w:type="gramEnd"/>
      <w:r w:rsidR="00B67361"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The paper is technically sound and professionally interesting. The paper presents an adequate</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picture of the “</w:t>
      </w:r>
      <w:proofErr w:type="spellStart"/>
      <w:r w:rsidR="00B67361" w:rsidRPr="00B67361">
        <w:rPr>
          <w:rFonts w:cs="Calibri"/>
          <w:lang w:val="en-US"/>
        </w:rPr>
        <w:t>Coloured</w:t>
      </w:r>
      <w:proofErr w:type="spellEnd"/>
      <w:r w:rsidR="00B67361" w:rsidRPr="00B67361">
        <w:rPr>
          <w:rFonts w:cs="Calibri"/>
          <w:lang w:val="en-US"/>
        </w:rPr>
        <w:t xml:space="preserve"> Petri Nets” modeling technique.</w:t>
      </w:r>
      <w:proofErr w:type="gramEnd"/>
      <w:r w:rsidR="00B67361" w:rsidRPr="00B67361">
        <w:rPr>
          <w:rFonts w:cs="Calibri"/>
          <w:lang w:val="en-US"/>
        </w:rPr>
        <w:t xml:space="preserve"> This technique is of interests for many</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readers of the CACM.</w:t>
      </w:r>
      <w:proofErr w:type="gramEnd"/>
      <w:r w:rsidR="00B67361" w:rsidRPr="00B67361">
        <w:rPr>
          <w:rFonts w:cs="Calibri"/>
          <w:lang w:val="en-US"/>
        </w:rPr>
        <w:t xml:space="preserve"> The paper meets the requirements of the author guidelines of the CACM for</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contributed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ED40CC" w:rsidRPr="00ED40CC" w:rsidRDefault="00ED40CC" w:rsidP="00B67361">
      <w:pPr>
        <w:autoSpaceDE w:val="0"/>
        <w:autoSpaceDN w:val="0"/>
        <w:adjustRightInd w:val="0"/>
        <w:spacing w:after="0" w:line="240" w:lineRule="auto"/>
        <w:rPr>
          <w:rFonts w:ascii="Calibri" w:hAnsi="Calibri" w:cs="Calibri"/>
          <w:color w:val="0070C0"/>
          <w:sz w:val="21"/>
          <w:szCs w:val="21"/>
          <w:lang w:val="en-US"/>
        </w:rPr>
      </w:pPr>
      <w:r w:rsidRPr="00ED40CC">
        <w:rPr>
          <w:rFonts w:ascii="Calibri" w:hAnsi="Calibri" w:cs="Calibri"/>
          <w:color w:val="0070C0"/>
          <w:sz w:val="21"/>
          <w:szCs w:val="21"/>
          <w:lang w:val="en-US"/>
        </w:rPr>
        <w:t>We thank the reviewer for the positive comments.</w:t>
      </w:r>
    </w:p>
    <w:p w:rsidR="00ED40CC"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 </w:t>
      </w:r>
    </w:p>
    <w:p w:rsidR="00B67361" w:rsidRP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I nevertheless see chances for improvement. The authors may consider the following</w:t>
      </w:r>
    </w:p>
    <w:p w:rsid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recommendations;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ED40CC"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have gone </w:t>
      </w:r>
      <w:r w:rsidR="00A927B0">
        <w:rPr>
          <w:rFonts w:ascii="Calibri" w:hAnsi="Calibri" w:cs="Calibri"/>
          <w:color w:val="0070C0"/>
          <w:sz w:val="21"/>
          <w:szCs w:val="21"/>
          <w:lang w:val="en-US"/>
        </w:rPr>
        <w:t>through the paper with the intention</w:t>
      </w:r>
      <w:r w:rsidR="005F1844" w:rsidRPr="005F1844">
        <w:rPr>
          <w:rFonts w:ascii="Calibri" w:hAnsi="Calibri" w:cs="Calibri"/>
          <w:color w:val="0070C0"/>
          <w:sz w:val="21"/>
          <w:szCs w:val="21"/>
          <w:lang w:val="en-US"/>
        </w:rPr>
        <w:t xml:space="preserve"> to consistently use</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 xml:space="preserve">the </w:t>
      </w:r>
      <w:r w:rsidRPr="005F1844">
        <w:rPr>
          <w:rFonts w:ascii="Calibri" w:hAnsi="Calibri" w:cs="Calibri"/>
          <w:color w:val="0070C0"/>
          <w:sz w:val="21"/>
          <w:szCs w:val="21"/>
          <w:lang w:val="en-US"/>
        </w:rPr>
        <w:t>plural for</w:t>
      </w:r>
      <w:r w:rsidR="005F1844" w:rsidRPr="005F1844">
        <w:rPr>
          <w:rFonts w:ascii="Calibri" w:hAnsi="Calibri" w:cs="Calibri"/>
          <w:color w:val="0070C0"/>
          <w:sz w:val="21"/>
          <w:szCs w:val="21"/>
          <w:lang w:val="en-US"/>
        </w:rPr>
        <w:t>m and the terms</w:t>
      </w:r>
      <w:r w:rsidRPr="005F1844">
        <w:rPr>
          <w:rFonts w:ascii="Calibri" w:hAnsi="Calibri" w:cs="Calibri"/>
          <w:color w:val="0070C0"/>
          <w:sz w:val="21"/>
          <w:szCs w:val="21"/>
          <w:lang w:val="en-US"/>
        </w:rPr>
        <w:t xml:space="preserve"> “</w:t>
      </w:r>
      <w:proofErr w:type="spellStart"/>
      <w:r w:rsidRPr="005F1844">
        <w:rPr>
          <w:rFonts w:ascii="Calibri" w:hAnsi="Calibri" w:cs="Calibri"/>
          <w:color w:val="0070C0"/>
          <w:sz w:val="21"/>
          <w:szCs w:val="21"/>
          <w:lang w:val="en-US"/>
        </w:rPr>
        <w:t>Coloured</w:t>
      </w:r>
      <w:proofErr w:type="spellEnd"/>
      <w:r w:rsidRPr="005F1844">
        <w:rPr>
          <w:rFonts w:ascii="Calibri" w:hAnsi="Calibri" w:cs="Calibri"/>
          <w:color w:val="0070C0"/>
          <w:sz w:val="21"/>
          <w:szCs w:val="21"/>
          <w:lang w:val="en-US"/>
        </w:rPr>
        <w:t xml:space="preserve"> Petri Nets</w:t>
      </w:r>
      <w:proofErr w:type="gramStart"/>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proofErr w:type="gramEnd"/>
      <w:r w:rsidR="005F1844" w:rsidRPr="005F1844">
        <w:rPr>
          <w:rFonts w:ascii="Calibri" w:hAnsi="Calibri" w:cs="Calibri"/>
          <w:color w:val="0070C0"/>
          <w:sz w:val="21"/>
          <w:szCs w:val="21"/>
          <w:lang w:val="en-US"/>
        </w:rPr>
        <w:t xml:space="preserve"> “</w:t>
      </w:r>
      <w:r w:rsidRPr="005F1844">
        <w:rPr>
          <w:rFonts w:ascii="Calibri" w:hAnsi="Calibri" w:cs="Calibri"/>
          <w:color w:val="0070C0"/>
          <w:sz w:val="21"/>
          <w:szCs w:val="21"/>
          <w:lang w:val="en-US"/>
        </w:rPr>
        <w:t>CPNs</w:t>
      </w:r>
      <w:r w:rsidR="005F1844" w:rsidRPr="005F1844">
        <w:rPr>
          <w:rFonts w:ascii="Calibri" w:hAnsi="Calibri" w:cs="Calibri"/>
          <w:color w:val="0070C0"/>
          <w:sz w:val="21"/>
          <w:szCs w:val="21"/>
          <w:lang w:val="en-US"/>
        </w:rPr>
        <w:t>”, “Place/Transitions Nets”, “PTNs”,</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r w:rsidRPr="005F1844">
        <w:rPr>
          <w:rFonts w:ascii="Calibri" w:hAnsi="Calibri" w:cs="Calibri"/>
          <w:color w:val="0070C0"/>
          <w:sz w:val="21"/>
          <w:szCs w:val="21"/>
          <w:lang w:val="en-US"/>
        </w:rPr>
        <w:t>Petri nets</w:t>
      </w:r>
      <w:r w:rsidR="005F1844" w:rsidRPr="005F1844">
        <w:rPr>
          <w:rFonts w:ascii="Calibri" w:hAnsi="Calibri" w:cs="Calibri"/>
          <w:color w:val="0070C0"/>
          <w:sz w:val="21"/>
          <w:szCs w:val="21"/>
          <w:lang w:val="en-US"/>
        </w:rPr>
        <w:t>” and “</w:t>
      </w:r>
      <w:proofErr w:type="spellStart"/>
      <w:r w:rsidR="005F1844" w:rsidRPr="005F1844">
        <w:rPr>
          <w:rFonts w:ascii="Calibri" w:hAnsi="Calibri" w:cs="Calibri"/>
          <w:color w:val="0070C0"/>
          <w:sz w:val="21"/>
          <w:szCs w:val="21"/>
          <w:lang w:val="en-US"/>
        </w:rPr>
        <w:t>PrT</w:t>
      </w:r>
      <w:proofErr w:type="spellEnd"/>
      <w:r w:rsidR="005F1844" w:rsidRPr="005F1844">
        <w:rPr>
          <w:rFonts w:ascii="Calibri" w:hAnsi="Calibri" w:cs="Calibri"/>
          <w:color w:val="0070C0"/>
          <w:sz w:val="21"/>
          <w:szCs w:val="21"/>
          <w:lang w:val="en-US"/>
        </w:rPr>
        <w:t xml:space="preserve"> nets”.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have added “non-determinism”</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Pr="005F1844" w:rsidRDefault="00B67361" w:rsidP="00B67361">
      <w:pPr>
        <w:autoSpaceDE w:val="0"/>
        <w:autoSpaceDN w:val="0"/>
        <w:adjustRightInd w:val="0"/>
        <w:spacing w:after="0" w:line="240" w:lineRule="auto"/>
        <w:rPr>
          <w:rFonts w:ascii="Calibri" w:hAnsi="Calibri" w:cs="Calibri"/>
          <w:color w:val="0070C0"/>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now motivate this when substitution are introduced at the beginning of Section 2 saying that substitution transitions are purely syntactical constructs.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decided to keep the figures as they appear in CPN Tools, but in order to shorten the paper we </w:t>
      </w:r>
      <w:r w:rsidR="00A927B0">
        <w:rPr>
          <w:rFonts w:ascii="Calibri" w:hAnsi="Calibri" w:cs="Calibri"/>
          <w:color w:val="0070C0"/>
          <w:sz w:val="21"/>
          <w:szCs w:val="21"/>
          <w:lang w:val="en-US"/>
        </w:rPr>
        <w:t xml:space="preserve">have </w:t>
      </w:r>
      <w:r w:rsidRPr="005F1844">
        <w:rPr>
          <w:rFonts w:ascii="Calibri" w:hAnsi="Calibri" w:cs="Calibri"/>
          <w:color w:val="0070C0"/>
          <w:sz w:val="21"/>
          <w:szCs w:val="21"/>
          <w:lang w:val="en-US"/>
        </w:rPr>
        <w:t>removed the explicit explana</w:t>
      </w:r>
      <w:r>
        <w:rPr>
          <w:rFonts w:ascii="Calibri" w:hAnsi="Calibri" w:cs="Calibri"/>
          <w:color w:val="0070C0"/>
          <w:sz w:val="21"/>
          <w:szCs w:val="21"/>
          <w:lang w:val="en-US"/>
        </w:rPr>
        <w:t>tion of the tag names and added instead a motivation for the term “substitution” cf. the comment above.</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lastRenderedPageBreak/>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D01883" w:rsidRDefault="00D01883" w:rsidP="00B67361">
      <w:pPr>
        <w:autoSpaceDE w:val="0"/>
        <w:autoSpaceDN w:val="0"/>
        <w:adjustRightInd w:val="0"/>
        <w:spacing w:after="0" w:line="240" w:lineRule="auto"/>
        <w:rPr>
          <w:rFonts w:ascii="Calibri" w:hAnsi="Calibri" w:cs="Calibri"/>
          <w:color w:val="0070C0"/>
          <w:sz w:val="21"/>
          <w:szCs w:val="21"/>
          <w:lang w:val="en-US"/>
        </w:rPr>
      </w:pPr>
      <w:r w:rsidRPr="00D01883">
        <w:rPr>
          <w:rFonts w:ascii="Calibri" w:hAnsi="Calibri" w:cs="Calibri"/>
          <w:color w:val="0070C0"/>
          <w:sz w:val="21"/>
          <w:szCs w:val="21"/>
          <w:lang w:val="en-US"/>
        </w:rPr>
        <w:t>We have decided to keep the figures identical to how they appear in CPN Tools. To partly address the issue</w:t>
      </w:r>
      <w:r w:rsidR="00A927B0">
        <w:rPr>
          <w:rFonts w:ascii="Calibri" w:hAnsi="Calibri" w:cs="Calibri"/>
          <w:color w:val="0070C0"/>
          <w:sz w:val="21"/>
          <w:szCs w:val="21"/>
          <w:lang w:val="en-US"/>
        </w:rPr>
        <w:t>,</w:t>
      </w:r>
      <w:r w:rsidRPr="00D01883">
        <w:rPr>
          <w:rFonts w:ascii="Calibri" w:hAnsi="Calibri" w:cs="Calibri"/>
          <w:color w:val="0070C0"/>
          <w:sz w:val="21"/>
          <w:szCs w:val="21"/>
          <w:lang w:val="en-US"/>
        </w:rPr>
        <w:t xml:space="preserve"> we have removed the use of the word “multi-set” in a number of places in the text as it was not strictly needed.</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decided to keep them as there is no other way to see that the places in questions are port places. Indeed the In/Out information can be derived from the direction of the arcs</w:t>
      </w:r>
      <w:r w:rsidR="00A927B0">
        <w:rPr>
          <w:rFonts w:ascii="Calibri" w:hAnsi="Calibri" w:cs="Calibri"/>
          <w:color w:val="0070C0"/>
          <w:sz w:val="21"/>
          <w:szCs w:val="21"/>
          <w:lang w:val="en-US"/>
        </w:rPr>
        <w:t>,</w:t>
      </w:r>
      <w:r w:rsidRPr="005F1844">
        <w:rPr>
          <w:rFonts w:ascii="Calibri" w:hAnsi="Calibri" w:cs="Calibri"/>
          <w:color w:val="0070C0"/>
          <w:sz w:val="21"/>
          <w:szCs w:val="21"/>
          <w:lang w:val="en-US"/>
        </w:rPr>
        <w:t xml:space="preserve"> and in order to shorten the paper we removed the explicit discussion of the In/Out tags from the text.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A927B0" w:rsidP="00B67361">
      <w:pPr>
        <w:autoSpaceDE w:val="0"/>
        <w:autoSpaceDN w:val="0"/>
        <w:adjustRightInd w:val="0"/>
        <w:spacing w:after="0" w:line="240" w:lineRule="auto"/>
        <w:rPr>
          <w:rFonts w:ascii="Calibri" w:hAnsi="Calibri" w:cs="Calibri"/>
          <w:color w:val="0070C0"/>
          <w:sz w:val="21"/>
          <w:szCs w:val="21"/>
          <w:lang w:val="en-US"/>
        </w:rPr>
      </w:pPr>
      <w:r>
        <w:rPr>
          <w:rFonts w:ascii="Calibri" w:hAnsi="Calibri" w:cs="Calibri"/>
          <w:color w:val="0070C0"/>
          <w:sz w:val="21"/>
          <w:szCs w:val="21"/>
          <w:lang w:val="en-US"/>
        </w:rPr>
        <w:t xml:space="preserve">We have </w:t>
      </w:r>
      <w:ins w:id="1" w:author="lmkr-lokal" w:date="2014-05-18T22:14:00Z">
        <w:r w:rsidR="002C0876">
          <w:rPr>
            <w:rFonts w:ascii="Calibri" w:hAnsi="Calibri" w:cs="Calibri"/>
            <w:color w:val="0070C0"/>
            <w:sz w:val="21"/>
            <w:szCs w:val="21"/>
            <w:lang w:val="en-US"/>
          </w:rPr>
          <w:t>now</w:t>
        </w:r>
      </w:ins>
      <w:ins w:id="2" w:author="Lars Michael Kristensen" w:date="2014-05-19T12:30:00Z">
        <w:r w:rsidR="00EB5686">
          <w:rPr>
            <w:rFonts w:ascii="Calibri" w:hAnsi="Calibri" w:cs="Calibri"/>
            <w:color w:val="0070C0"/>
            <w:sz w:val="21"/>
            <w:szCs w:val="21"/>
            <w:lang w:val="en-US"/>
          </w:rPr>
          <w:t xml:space="preserve"> </w:t>
        </w:r>
      </w:ins>
      <w:bookmarkStart w:id="3" w:name="_GoBack"/>
      <w:bookmarkEnd w:id="3"/>
      <w:commentRangeStart w:id="4"/>
      <w:del w:id="5" w:author="lmkr-lokal" w:date="2014-05-18T22:14:00Z">
        <w:r w:rsidDel="002C0876">
          <w:rPr>
            <w:rFonts w:ascii="Calibri" w:hAnsi="Calibri" w:cs="Calibri"/>
            <w:color w:val="0070C0"/>
            <w:sz w:val="21"/>
            <w:szCs w:val="21"/>
            <w:lang w:val="en-US"/>
          </w:rPr>
          <w:delText>not</w:delText>
        </w:r>
        <w:commentRangeEnd w:id="4"/>
        <w:r w:rsidR="005C1249" w:rsidDel="002C0876">
          <w:rPr>
            <w:rStyle w:val="Merknadsreferanse"/>
          </w:rPr>
          <w:commentReference w:id="4"/>
        </w:r>
        <w:r w:rsidDel="002C0876">
          <w:rPr>
            <w:rFonts w:ascii="Calibri" w:hAnsi="Calibri" w:cs="Calibri"/>
            <w:color w:val="0070C0"/>
            <w:sz w:val="21"/>
            <w:szCs w:val="21"/>
            <w:lang w:val="en-US"/>
          </w:rPr>
          <w:delText xml:space="preserve"> </w:delText>
        </w:r>
      </w:del>
      <w:r>
        <w:rPr>
          <w:rFonts w:ascii="Calibri" w:hAnsi="Calibri" w:cs="Calibri"/>
          <w:color w:val="0070C0"/>
          <w:sz w:val="21"/>
          <w:szCs w:val="21"/>
          <w:lang w:val="en-US"/>
        </w:rPr>
        <w:t>consistently placed</w:t>
      </w:r>
      <w:r w:rsidR="0006355D" w:rsidRPr="0006355D">
        <w:rPr>
          <w:rFonts w:ascii="Calibri" w:hAnsi="Calibri" w:cs="Calibri"/>
          <w:color w:val="0070C0"/>
          <w:sz w:val="21"/>
          <w:szCs w:val="21"/>
          <w:lang w:val="en-US"/>
        </w:rPr>
        <w:t xml:space="preserve"> the circle indicating the number of tokens on the margin</w:t>
      </w:r>
      <w:r>
        <w:rPr>
          <w:rFonts w:ascii="Calibri" w:hAnsi="Calibri" w:cs="Calibri"/>
          <w:color w:val="0070C0"/>
          <w:sz w:val="21"/>
          <w:szCs w:val="21"/>
          <w:lang w:val="en-US"/>
        </w:rPr>
        <w:t>/border</w:t>
      </w:r>
      <w:r w:rsidR="0006355D" w:rsidRPr="0006355D">
        <w:rPr>
          <w:rFonts w:ascii="Calibri" w:hAnsi="Calibri" w:cs="Calibri"/>
          <w:color w:val="0070C0"/>
          <w:sz w:val="21"/>
          <w:szCs w:val="21"/>
          <w:lang w:val="en-US"/>
        </w:rPr>
        <w:t xml:space="preserve"> of places.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are not sure exactly what is meant by this comment. We have, however, added a sentence saying that CPN Tools works directly on the high-level net representation without performing unfolding.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have changed the formulation to “specified in”</w:t>
      </w:r>
      <w:r w:rsidR="00A927B0">
        <w:rPr>
          <w:rFonts w:ascii="Calibri" w:hAnsi="Calibri" w:cs="Calibri"/>
          <w:color w:val="0070C0"/>
          <w:sz w:val="21"/>
          <w:szCs w:val="21"/>
          <w:lang w:val="en-US"/>
        </w:rPr>
        <w: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7. It’s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Default="00B67361" w:rsidP="00B67361">
      <w:pPr>
        <w:rPr>
          <w:rFonts w:ascii="Calibri" w:hAnsi="Calibri" w:cs="Calibri"/>
          <w:sz w:val="21"/>
          <w:szCs w:val="21"/>
          <w:lang w:val="en-US"/>
        </w:rPr>
      </w:pPr>
      <w:proofErr w:type="gramStart"/>
      <w:r w:rsidRPr="004D6624">
        <w:rPr>
          <w:rFonts w:ascii="Calibri" w:hAnsi="Calibri" w:cs="Calibri"/>
          <w:sz w:val="21"/>
          <w:szCs w:val="21"/>
          <w:lang w:val="en-US"/>
        </w:rPr>
        <w:t>&gt;them as solitaire.</w:t>
      </w:r>
      <w:proofErr w:type="gramEnd"/>
    </w:p>
    <w:p w:rsidR="004201C9" w:rsidRPr="004201C9" w:rsidRDefault="0006355D" w:rsidP="00B67361">
      <w:pPr>
        <w:rPr>
          <w:rFonts w:ascii="Calibri" w:hAnsi="Calibri" w:cs="Calibri"/>
          <w:color w:val="0070C0"/>
          <w:sz w:val="21"/>
          <w:szCs w:val="21"/>
          <w:lang w:val="en-US"/>
        </w:rPr>
      </w:pPr>
      <w:r w:rsidRPr="004201C9">
        <w:rPr>
          <w:rFonts w:ascii="Calibri" w:hAnsi="Calibri" w:cs="Calibri"/>
          <w:color w:val="0070C0"/>
          <w:sz w:val="21"/>
          <w:szCs w:val="21"/>
          <w:lang w:val="en-US"/>
        </w:rPr>
        <w:t>We have added references to other high-level net formalisms in the last section of the p</w:t>
      </w:r>
      <w:r w:rsidR="00A927B0">
        <w:rPr>
          <w:rFonts w:ascii="Calibri" w:hAnsi="Calibri" w:cs="Calibri"/>
          <w:color w:val="0070C0"/>
          <w:sz w:val="21"/>
          <w:szCs w:val="21"/>
          <w:lang w:val="en-US"/>
        </w:rPr>
        <w:t xml:space="preserve">aper, and we now mention in </w:t>
      </w:r>
      <w:r w:rsidRPr="004201C9">
        <w:rPr>
          <w:rFonts w:ascii="Calibri" w:hAnsi="Calibri" w:cs="Calibri"/>
          <w:color w:val="0070C0"/>
          <w:sz w:val="21"/>
          <w:szCs w:val="21"/>
          <w:lang w:val="en-US"/>
        </w:rPr>
        <w:t xml:space="preserve">sidebar </w:t>
      </w:r>
      <w:r w:rsidR="00A927B0">
        <w:rPr>
          <w:rFonts w:ascii="Calibri" w:hAnsi="Calibri" w:cs="Calibri"/>
          <w:color w:val="0070C0"/>
          <w:sz w:val="21"/>
          <w:szCs w:val="21"/>
          <w:lang w:val="en-US"/>
        </w:rPr>
        <w:t xml:space="preserve">I </w:t>
      </w:r>
      <w:r w:rsidRPr="004201C9">
        <w:rPr>
          <w:rFonts w:ascii="Calibri" w:hAnsi="Calibri" w:cs="Calibri"/>
          <w:color w:val="0070C0"/>
          <w:sz w:val="21"/>
          <w:szCs w:val="21"/>
          <w:lang w:val="en-US"/>
        </w:rPr>
        <w:t xml:space="preserve">that Petri nets support </w:t>
      </w:r>
      <w:r w:rsidR="004201C9" w:rsidRPr="004201C9">
        <w:rPr>
          <w:rFonts w:ascii="Calibri" w:hAnsi="Calibri" w:cs="Calibri"/>
          <w:color w:val="0070C0"/>
          <w:sz w:val="21"/>
          <w:szCs w:val="21"/>
          <w:lang w:val="en-US"/>
        </w:rPr>
        <w:t xml:space="preserve">analysis based on </w:t>
      </w:r>
      <w:r w:rsidRPr="004201C9">
        <w:rPr>
          <w:rFonts w:ascii="Calibri" w:hAnsi="Calibri" w:cs="Calibri"/>
          <w:color w:val="0070C0"/>
          <w:sz w:val="21"/>
          <w:szCs w:val="21"/>
          <w:lang w:val="en-US"/>
        </w:rPr>
        <w:t xml:space="preserve">both structural </w:t>
      </w:r>
      <w:r w:rsidR="004201C9" w:rsidRPr="004201C9">
        <w:rPr>
          <w:rFonts w:ascii="Calibri" w:hAnsi="Calibri" w:cs="Calibri"/>
          <w:color w:val="0070C0"/>
          <w:sz w:val="21"/>
          <w:szCs w:val="21"/>
          <w:lang w:val="en-US"/>
        </w:rPr>
        <w:t xml:space="preserve">techniques (e.g., invariants and </w:t>
      </w:r>
      <w:proofErr w:type="spellStart"/>
      <w:r w:rsidR="004201C9" w:rsidRPr="004201C9">
        <w:rPr>
          <w:rFonts w:ascii="Calibri" w:hAnsi="Calibri" w:cs="Calibri"/>
          <w:color w:val="0070C0"/>
          <w:sz w:val="21"/>
          <w:szCs w:val="21"/>
          <w:lang w:val="en-US"/>
        </w:rPr>
        <w:t>unfoldings</w:t>
      </w:r>
      <w:proofErr w:type="spellEnd"/>
      <w:r w:rsidR="004201C9" w:rsidRPr="004201C9">
        <w:rPr>
          <w:rFonts w:ascii="Calibri" w:hAnsi="Calibri" w:cs="Calibri"/>
          <w:color w:val="0070C0"/>
          <w:sz w:val="21"/>
          <w:szCs w:val="21"/>
          <w:lang w:val="en-US"/>
        </w:rPr>
        <w:t xml:space="preserve">) and dynamic techniques (e.g., state spaces and </w:t>
      </w:r>
      <w:proofErr w:type="spellStart"/>
      <w:r w:rsidR="004201C9" w:rsidRPr="004201C9">
        <w:rPr>
          <w:rFonts w:ascii="Calibri" w:hAnsi="Calibri" w:cs="Calibri"/>
          <w:color w:val="0070C0"/>
          <w:sz w:val="21"/>
          <w:szCs w:val="21"/>
          <w:lang w:val="en-US"/>
        </w:rPr>
        <w:t>coverability</w:t>
      </w:r>
      <w:proofErr w:type="spellEnd"/>
      <w:r w:rsidR="004201C9" w:rsidRPr="004201C9">
        <w:rPr>
          <w:rFonts w:ascii="Calibri" w:hAnsi="Calibri" w:cs="Calibri"/>
          <w:color w:val="0070C0"/>
          <w:sz w:val="21"/>
          <w:szCs w:val="21"/>
          <w:lang w:val="en-US"/>
        </w:rPr>
        <w:t xml:space="preserve"> graphs).</w:t>
      </w:r>
      <w:r w:rsidR="004201C9">
        <w:rPr>
          <w:rFonts w:ascii="Calibri" w:hAnsi="Calibri" w:cs="Calibri"/>
          <w:color w:val="0070C0"/>
          <w:sz w:val="21"/>
          <w:szCs w:val="21"/>
          <w:lang w:val="en-US"/>
        </w:rPr>
        <w:t xml:space="preserve"> We have added a reference</w:t>
      </w:r>
      <w:ins w:id="6" w:author="Lars Michael Kristensen" w:date="2014-05-19T11:36:00Z">
        <w:r w:rsidR="00BD3D22">
          <w:rPr>
            <w:rFonts w:ascii="Calibri" w:hAnsi="Calibri" w:cs="Calibri"/>
            <w:color w:val="0070C0"/>
            <w:sz w:val="21"/>
            <w:szCs w:val="21"/>
            <w:lang w:val="en-US"/>
          </w:rPr>
          <w:t xml:space="preserve"> </w:t>
        </w:r>
      </w:ins>
      <w:del w:id="7" w:author="Lars Michael Kristensen" w:date="2014-05-19T11:36:00Z">
        <w:r w:rsidR="004201C9" w:rsidDel="00BD3D22">
          <w:rPr>
            <w:rFonts w:ascii="Calibri" w:hAnsi="Calibri" w:cs="Calibri"/>
            <w:color w:val="0070C0"/>
            <w:sz w:val="21"/>
            <w:szCs w:val="21"/>
            <w:lang w:val="en-US"/>
          </w:rPr>
          <w:delText xml:space="preserve"> to</w:delText>
        </w:r>
      </w:del>
      <w:del w:id="8" w:author="Lars Michael Kristensen" w:date="2014-05-19T11:34:00Z">
        <w:r w:rsidR="004201C9" w:rsidDel="00BD3D22">
          <w:rPr>
            <w:rFonts w:ascii="Calibri" w:hAnsi="Calibri" w:cs="Calibri"/>
            <w:color w:val="0070C0"/>
            <w:sz w:val="21"/>
            <w:szCs w:val="21"/>
            <w:lang w:val="en-US"/>
          </w:rPr>
          <w:delText xml:space="preserve"> </w:delText>
        </w:r>
      </w:del>
      <w:ins w:id="9" w:author="Lars Michael Kristensen" w:date="2014-05-19T11:34:00Z">
        <w:r w:rsidR="00BD3D22">
          <w:rPr>
            <w:rFonts w:ascii="Calibri" w:hAnsi="Calibri" w:cs="Calibri"/>
            <w:color w:val="0070C0"/>
            <w:sz w:val="21"/>
            <w:szCs w:val="21"/>
            <w:lang w:val="en-US"/>
          </w:rPr>
          <w:t xml:space="preserve">where the reader can find more information about basic Petri nets. </w:t>
        </w:r>
      </w:ins>
      <w:del w:id="10" w:author="Lars Michael Kristensen" w:date="2014-05-19T11:34:00Z">
        <w:r w:rsidR="004201C9" w:rsidDel="00BD3D22">
          <w:rPr>
            <w:rFonts w:ascii="Calibri" w:hAnsi="Calibri" w:cs="Calibri"/>
            <w:color w:val="0070C0"/>
            <w:sz w:val="21"/>
            <w:szCs w:val="21"/>
            <w:lang w:val="en-US"/>
          </w:rPr>
          <w:delText xml:space="preserve">the </w:delText>
        </w:r>
        <w:r w:rsidR="00A927B0" w:rsidDel="00BD3D22">
          <w:rPr>
            <w:rFonts w:ascii="Calibri" w:hAnsi="Calibri" w:cs="Calibri"/>
            <w:color w:val="0070C0"/>
            <w:sz w:val="21"/>
            <w:szCs w:val="21"/>
            <w:lang w:val="en-US"/>
          </w:rPr>
          <w:delText xml:space="preserve">recent </w:delText>
        </w:r>
        <w:r w:rsidR="004201C9" w:rsidDel="00BD3D22">
          <w:rPr>
            <w:rFonts w:ascii="Calibri" w:hAnsi="Calibri" w:cs="Calibri"/>
            <w:color w:val="0070C0"/>
            <w:sz w:val="21"/>
            <w:szCs w:val="21"/>
            <w:lang w:val="en-US"/>
          </w:rPr>
          <w:delText xml:space="preserve">comprehensive book </w:delText>
        </w:r>
        <w:r w:rsidR="00A927B0" w:rsidDel="00BD3D22">
          <w:rPr>
            <w:rFonts w:ascii="Calibri" w:hAnsi="Calibri" w:cs="Calibri"/>
            <w:color w:val="0070C0"/>
            <w:sz w:val="21"/>
            <w:szCs w:val="21"/>
            <w:lang w:val="en-US"/>
          </w:rPr>
          <w:delText>by Reisig on Petri nets</w:delText>
        </w:r>
      </w:del>
      <w:del w:id="11" w:author="Lars Michael Kristensen" w:date="2014-05-19T11:36:00Z">
        <w:r w:rsidR="004201C9" w:rsidDel="00BD3D22">
          <w:rPr>
            <w:rFonts w:ascii="Calibri" w:hAnsi="Calibri" w:cs="Calibri"/>
            <w:color w:val="0070C0"/>
            <w:sz w:val="21"/>
            <w:szCs w:val="21"/>
            <w:lang w:val="en-US"/>
          </w:rPr>
          <w:delText>.</w:delText>
        </w:r>
      </w:del>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Renteks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DB40C3" w:rsidRPr="00744893" w:rsidRDefault="00DB40C3" w:rsidP="00B67361">
      <w:pPr>
        <w:autoSpaceDE w:val="0"/>
        <w:autoSpaceDN w:val="0"/>
        <w:adjustRightInd w:val="0"/>
        <w:spacing w:after="0" w:line="240" w:lineRule="auto"/>
        <w:rPr>
          <w:rFonts w:ascii="Calibri" w:hAnsi="Calibri" w:cs="Calibri"/>
          <w:color w:val="0070C0"/>
          <w:lang w:val="en-US"/>
        </w:rPr>
      </w:pPr>
      <w:r w:rsidRPr="00744893">
        <w:rPr>
          <w:rFonts w:ascii="Calibri" w:hAnsi="Calibri" w:cs="Calibri"/>
          <w:color w:val="0070C0"/>
          <w:lang w:val="en-US"/>
        </w:rPr>
        <w:t>We agree that there are many other language</w:t>
      </w:r>
      <w:r w:rsidR="00744893">
        <w:rPr>
          <w:rFonts w:ascii="Calibri" w:hAnsi="Calibri" w:cs="Calibri"/>
          <w:color w:val="0070C0"/>
          <w:lang w:val="en-US"/>
        </w:rPr>
        <w:t>s</w:t>
      </w:r>
      <w:r w:rsidRPr="00744893">
        <w:rPr>
          <w:rFonts w:ascii="Calibri" w:hAnsi="Calibri" w:cs="Calibri"/>
          <w:color w:val="0070C0"/>
          <w:lang w:val="en-US"/>
        </w:rPr>
        <w:t xml:space="preserve"> that targets concurrency systems. We have added some selected references to examples of </w:t>
      </w:r>
      <w:r w:rsidR="00A927B0">
        <w:rPr>
          <w:rFonts w:ascii="Calibri" w:hAnsi="Calibri" w:cs="Calibri"/>
          <w:color w:val="0070C0"/>
          <w:lang w:val="en-US"/>
        </w:rPr>
        <w:t xml:space="preserve">such </w:t>
      </w:r>
      <w:r w:rsidRPr="00744893">
        <w:rPr>
          <w:rFonts w:ascii="Calibri" w:hAnsi="Calibri" w:cs="Calibri"/>
          <w:color w:val="0070C0"/>
          <w:lang w:val="en-US"/>
        </w:rPr>
        <w:t>formal modelling languages for concurrency systems in the introduction of the paper. A reference to timed automata (to include a language that</w:t>
      </w:r>
      <w:ins w:id="12" w:author="Lars Michael Kristensen" w:date="2014-05-19T11:39:00Z">
        <w:r w:rsidR="00076B45">
          <w:rPr>
            <w:rFonts w:ascii="Calibri" w:hAnsi="Calibri" w:cs="Calibri"/>
            <w:color w:val="0070C0"/>
            <w:lang w:val="en-US"/>
          </w:rPr>
          <w:t xml:space="preserve"> in addition to concurrency</w:t>
        </w:r>
      </w:ins>
      <w:del w:id="13" w:author="Lars Michael Kristensen" w:date="2014-05-19T11:39:00Z">
        <w:r w:rsidRPr="00744893" w:rsidDel="00076B45">
          <w:rPr>
            <w:rFonts w:ascii="Calibri" w:hAnsi="Calibri" w:cs="Calibri"/>
            <w:color w:val="0070C0"/>
            <w:lang w:val="en-US"/>
          </w:rPr>
          <w:delText xml:space="preserve"> additionally</w:delText>
        </w:r>
      </w:del>
      <w:r w:rsidRPr="00744893">
        <w:rPr>
          <w:rFonts w:ascii="Calibri" w:hAnsi="Calibri" w:cs="Calibri"/>
          <w:color w:val="0070C0"/>
          <w:lang w:val="en-US"/>
        </w:rPr>
        <w:t xml:space="preserve"> focus on real-time)</w:t>
      </w:r>
      <w:proofErr w:type="gramStart"/>
      <w:r w:rsidRPr="00744893">
        <w:rPr>
          <w:rFonts w:ascii="Calibri" w:hAnsi="Calibri" w:cs="Calibri"/>
          <w:color w:val="0070C0"/>
          <w:lang w:val="en-US"/>
        </w:rPr>
        <w:t xml:space="preserve">,  </w:t>
      </w:r>
      <w:proofErr w:type="spellStart"/>
      <w:r w:rsidRPr="00744893">
        <w:rPr>
          <w:rFonts w:ascii="Calibri" w:hAnsi="Calibri" w:cs="Calibri"/>
          <w:color w:val="0070C0"/>
          <w:lang w:val="en-US"/>
        </w:rPr>
        <w:t>Promela</w:t>
      </w:r>
      <w:proofErr w:type="spellEnd"/>
      <w:proofErr w:type="gramEnd"/>
      <w:r w:rsidRPr="00744893">
        <w:rPr>
          <w:rFonts w:ascii="Calibri" w:hAnsi="Calibri" w:cs="Calibri"/>
          <w:color w:val="0070C0"/>
          <w:lang w:val="en-US"/>
        </w:rPr>
        <w:t xml:space="preserve"> to include  </w:t>
      </w:r>
      <w:r w:rsidR="00A927B0">
        <w:rPr>
          <w:rFonts w:ascii="Calibri" w:hAnsi="Calibri" w:cs="Calibri"/>
          <w:color w:val="0070C0"/>
          <w:lang w:val="en-US"/>
        </w:rPr>
        <w:t xml:space="preserve">a </w:t>
      </w:r>
      <w:r w:rsidRPr="00744893">
        <w:rPr>
          <w:rFonts w:ascii="Calibri" w:hAnsi="Calibri" w:cs="Calibri"/>
          <w:color w:val="0070C0"/>
          <w:lang w:val="en-US"/>
        </w:rPr>
        <w:t xml:space="preserve">textual and </w:t>
      </w:r>
      <w:r w:rsidR="00A927B0">
        <w:rPr>
          <w:rFonts w:ascii="Calibri" w:hAnsi="Calibri" w:cs="Calibri"/>
          <w:color w:val="0070C0"/>
          <w:lang w:val="en-US"/>
        </w:rPr>
        <w:t xml:space="preserve">also </w:t>
      </w:r>
      <w:r w:rsidRPr="00744893">
        <w:rPr>
          <w:rFonts w:ascii="Calibri" w:hAnsi="Calibri" w:cs="Calibri"/>
          <w:color w:val="0070C0"/>
          <w:lang w:val="en-US"/>
        </w:rPr>
        <w:t>widely used language</w:t>
      </w:r>
      <w:r w:rsidR="00A927B0">
        <w:rPr>
          <w:rFonts w:ascii="Calibri" w:hAnsi="Calibri" w:cs="Calibri"/>
          <w:color w:val="0070C0"/>
          <w:lang w:val="en-US"/>
        </w:rPr>
        <w:t xml:space="preserve"> for verification purposes</w:t>
      </w:r>
      <w:r w:rsidRPr="00744893">
        <w:rPr>
          <w:rFonts w:ascii="Calibri" w:hAnsi="Calibri" w:cs="Calibri"/>
          <w:color w:val="0070C0"/>
          <w:lang w:val="en-US"/>
        </w:rPr>
        <w:t xml:space="preserve">, and </w:t>
      </w:r>
      <w:proofErr w:type="spellStart"/>
      <w:r w:rsidRPr="00744893">
        <w:rPr>
          <w:rFonts w:ascii="Calibri" w:hAnsi="Calibri" w:cs="Calibri"/>
          <w:color w:val="0070C0"/>
          <w:lang w:val="en-US"/>
        </w:rPr>
        <w:t>StateCharts</w:t>
      </w:r>
      <w:proofErr w:type="spellEnd"/>
      <w:r w:rsidRPr="00744893">
        <w:rPr>
          <w:rFonts w:ascii="Calibri" w:hAnsi="Calibri" w:cs="Calibri"/>
          <w:color w:val="0070C0"/>
          <w:lang w:val="en-US"/>
        </w:rPr>
        <w:t xml:space="preserve"> to include a graphical language linked </w:t>
      </w:r>
      <w:proofErr w:type="spellStart"/>
      <w:r w:rsidRPr="00744893">
        <w:rPr>
          <w:rFonts w:ascii="Calibri" w:hAnsi="Calibri" w:cs="Calibri"/>
          <w:color w:val="0070C0"/>
          <w:lang w:val="en-US"/>
        </w:rPr>
        <w:t>linked</w:t>
      </w:r>
      <w:proofErr w:type="spellEnd"/>
      <w:r w:rsidRPr="00744893">
        <w:rPr>
          <w:rFonts w:ascii="Calibri" w:hAnsi="Calibri" w:cs="Calibri"/>
          <w:color w:val="0070C0"/>
          <w:lang w:val="en-US"/>
        </w:rPr>
        <w:t xml:space="preserve"> to UML. In addition, we have added reference to other high-level net formalism in the conclusion part of the paper.</w:t>
      </w:r>
    </w:p>
    <w:p w:rsidR="00DB40C3" w:rsidRDefault="00DB40C3" w:rsidP="00B67361">
      <w:pPr>
        <w:autoSpaceDE w:val="0"/>
        <w:autoSpaceDN w:val="0"/>
        <w:adjustRightInd w:val="0"/>
        <w:spacing w:after="0" w:line="240" w:lineRule="auto"/>
        <w:rPr>
          <w:rFonts w:ascii="Calibri" w:hAnsi="Calibri" w:cs="Calibri"/>
          <w:color w:val="FF0000"/>
          <w:lang w:val="en-US"/>
        </w:rPr>
      </w:pPr>
      <w:r>
        <w:rPr>
          <w:rFonts w:ascii="Calibri" w:hAnsi="Calibri" w:cs="Calibri"/>
          <w:color w:val="FF0000"/>
          <w:lang w:val="en-US"/>
        </w:rPr>
        <w:t xml:space="preserve"> </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744893" w:rsidRPr="00076B45" w:rsidRDefault="00B67361" w:rsidP="00744893">
      <w:pPr>
        <w:autoSpaceDE w:val="0"/>
        <w:autoSpaceDN w:val="0"/>
        <w:adjustRightInd w:val="0"/>
        <w:spacing w:after="0" w:line="240" w:lineRule="auto"/>
        <w:rPr>
          <w:rFonts w:ascii="Arial" w:hAnsi="Arial" w:cs="Arial"/>
          <w:color w:val="0070C0"/>
          <w:sz w:val="20"/>
          <w:szCs w:val="20"/>
          <w:lang w:val="en-US"/>
          <w:rPrChange w:id="14" w:author="Lars Michael Kristensen" w:date="2014-05-19T11:40:00Z">
            <w:rPr>
              <w:rFonts w:ascii="Arial" w:hAnsi="Arial" w:cs="Arial"/>
              <w:color w:val="1F497D" w:themeColor="text2"/>
              <w:sz w:val="20"/>
              <w:szCs w:val="20"/>
              <w:lang w:val="en-US"/>
            </w:rPr>
          </w:rPrChange>
        </w:rPr>
      </w:pPr>
      <w:r w:rsidRPr="00076B45">
        <w:rPr>
          <w:rFonts w:ascii="Arial" w:hAnsi="Arial" w:cs="Arial"/>
          <w:color w:val="0070C0"/>
          <w:sz w:val="20"/>
          <w:szCs w:val="20"/>
          <w:lang w:val="en-US"/>
          <w:rPrChange w:id="15" w:author="Lars Michael Kristensen" w:date="2014-05-19T11:40:00Z">
            <w:rPr>
              <w:rFonts w:ascii="Arial" w:hAnsi="Arial" w:cs="Arial"/>
              <w:color w:val="1F497D" w:themeColor="text2"/>
              <w:sz w:val="20"/>
              <w:szCs w:val="20"/>
              <w:lang w:val="en-US"/>
            </w:rPr>
          </w:rPrChange>
        </w:rPr>
        <w:lastRenderedPageBreak/>
        <w:t>We find that</w:t>
      </w:r>
      <w:r w:rsidR="00040995" w:rsidRPr="00076B45">
        <w:rPr>
          <w:rFonts w:ascii="Arial" w:hAnsi="Arial" w:cs="Arial"/>
          <w:color w:val="0070C0"/>
          <w:sz w:val="20"/>
          <w:szCs w:val="20"/>
          <w:lang w:val="en-US"/>
          <w:rPrChange w:id="16" w:author="Lars Michael Kristensen" w:date="2014-05-19T11:40:00Z">
            <w:rPr>
              <w:rFonts w:ascii="Arial" w:hAnsi="Arial" w:cs="Arial"/>
              <w:color w:val="1F497D" w:themeColor="text2"/>
              <w:sz w:val="20"/>
              <w:szCs w:val="20"/>
              <w:lang w:val="en-US"/>
            </w:rPr>
          </w:rPrChange>
        </w:rPr>
        <w:t xml:space="preserve"> the broader paper </w:t>
      </w:r>
      <w:r w:rsidR="00744893" w:rsidRPr="00076B45">
        <w:rPr>
          <w:rFonts w:ascii="Arial" w:hAnsi="Arial" w:cs="Arial"/>
          <w:color w:val="0070C0"/>
          <w:sz w:val="20"/>
          <w:szCs w:val="20"/>
          <w:lang w:val="en-US"/>
          <w:rPrChange w:id="17" w:author="Lars Michael Kristensen" w:date="2014-05-19T11:40:00Z">
            <w:rPr>
              <w:rFonts w:ascii="Arial" w:hAnsi="Arial" w:cs="Arial"/>
              <w:color w:val="1F497D" w:themeColor="text2"/>
              <w:sz w:val="20"/>
              <w:szCs w:val="20"/>
              <w:lang w:val="en-US"/>
            </w:rPr>
          </w:rPrChange>
        </w:rPr>
        <w:t xml:space="preserve">on modelling concurrent / reactive (possibly real-time) systems being </w:t>
      </w:r>
      <w:r w:rsidR="00040995" w:rsidRPr="00076B45">
        <w:rPr>
          <w:rFonts w:ascii="Arial" w:hAnsi="Arial" w:cs="Arial"/>
          <w:color w:val="0070C0"/>
          <w:sz w:val="20"/>
          <w:szCs w:val="20"/>
          <w:lang w:val="en-US"/>
          <w:rPrChange w:id="18" w:author="Lars Michael Kristensen" w:date="2014-05-19T11:40:00Z">
            <w:rPr>
              <w:rFonts w:ascii="Arial" w:hAnsi="Arial" w:cs="Arial"/>
              <w:color w:val="1F497D" w:themeColor="text2"/>
              <w:sz w:val="20"/>
              <w:szCs w:val="20"/>
              <w:lang w:val="en-US"/>
            </w:rPr>
          </w:rPrChange>
        </w:rPr>
        <w:t>requested here would be a very</w:t>
      </w:r>
      <w:r w:rsidRPr="00076B45">
        <w:rPr>
          <w:rFonts w:ascii="Arial" w:hAnsi="Arial" w:cs="Arial"/>
          <w:color w:val="0070C0"/>
          <w:sz w:val="20"/>
          <w:szCs w:val="20"/>
          <w:lang w:val="en-US"/>
          <w:rPrChange w:id="19" w:author="Lars Michael Kristensen" w:date="2014-05-19T11:40:00Z">
            <w:rPr>
              <w:rFonts w:ascii="Arial" w:hAnsi="Arial" w:cs="Arial"/>
              <w:color w:val="1F497D" w:themeColor="text2"/>
              <w:sz w:val="20"/>
              <w:szCs w:val="20"/>
              <w:lang w:val="en-US"/>
            </w:rPr>
          </w:rPrChange>
        </w:rPr>
        <w:t xml:space="preserve"> different </w:t>
      </w:r>
      <w:r w:rsidR="00040995" w:rsidRPr="00076B45">
        <w:rPr>
          <w:rFonts w:ascii="Arial" w:hAnsi="Arial" w:cs="Arial"/>
          <w:color w:val="0070C0"/>
          <w:sz w:val="20"/>
          <w:szCs w:val="20"/>
          <w:lang w:val="en-US"/>
          <w:rPrChange w:id="20" w:author="Lars Michael Kristensen" w:date="2014-05-19T11:40:00Z">
            <w:rPr>
              <w:rFonts w:ascii="Arial" w:hAnsi="Arial" w:cs="Arial"/>
              <w:color w:val="1F497D" w:themeColor="text2"/>
              <w:sz w:val="20"/>
              <w:szCs w:val="20"/>
              <w:lang w:val="en-US"/>
            </w:rPr>
          </w:rPrChange>
        </w:rPr>
        <w:t xml:space="preserve">paper from what we </w:t>
      </w:r>
      <w:r w:rsidR="00744893" w:rsidRPr="00076B45">
        <w:rPr>
          <w:rFonts w:ascii="Arial" w:hAnsi="Arial" w:cs="Arial"/>
          <w:color w:val="0070C0"/>
          <w:sz w:val="20"/>
          <w:szCs w:val="20"/>
          <w:lang w:val="en-US"/>
          <w:rPrChange w:id="21" w:author="Lars Michael Kristensen" w:date="2014-05-19T11:40:00Z">
            <w:rPr>
              <w:rFonts w:ascii="Arial" w:hAnsi="Arial" w:cs="Arial"/>
              <w:color w:val="1F497D" w:themeColor="text2"/>
              <w:sz w:val="20"/>
              <w:szCs w:val="20"/>
              <w:lang w:val="en-US"/>
            </w:rPr>
          </w:rPrChange>
        </w:rPr>
        <w:t xml:space="preserve">intended with the </w:t>
      </w:r>
      <w:r w:rsidR="00040995" w:rsidRPr="00076B45">
        <w:rPr>
          <w:rFonts w:ascii="Arial" w:hAnsi="Arial" w:cs="Arial"/>
          <w:color w:val="0070C0"/>
          <w:sz w:val="20"/>
          <w:szCs w:val="20"/>
          <w:lang w:val="en-US"/>
          <w:rPrChange w:id="22" w:author="Lars Michael Kristensen" w:date="2014-05-19T11:40:00Z">
            <w:rPr>
              <w:rFonts w:ascii="Arial" w:hAnsi="Arial" w:cs="Arial"/>
              <w:color w:val="1F497D" w:themeColor="text2"/>
              <w:sz w:val="20"/>
              <w:szCs w:val="20"/>
              <w:lang w:val="en-US"/>
            </w:rPr>
          </w:rPrChange>
        </w:rPr>
        <w:t>submitted</w:t>
      </w:r>
      <w:r w:rsidR="00744893" w:rsidRPr="00076B45">
        <w:rPr>
          <w:rFonts w:ascii="Arial" w:hAnsi="Arial" w:cs="Arial"/>
          <w:color w:val="0070C0"/>
          <w:sz w:val="20"/>
          <w:szCs w:val="20"/>
          <w:lang w:val="en-US"/>
          <w:rPrChange w:id="23" w:author="Lars Michael Kristensen" w:date="2014-05-19T11:40:00Z">
            <w:rPr>
              <w:rFonts w:ascii="Arial" w:hAnsi="Arial" w:cs="Arial"/>
              <w:color w:val="1F497D" w:themeColor="text2"/>
              <w:sz w:val="20"/>
              <w:szCs w:val="20"/>
              <w:lang w:val="en-US"/>
            </w:rPr>
          </w:rPrChange>
        </w:rPr>
        <w:t xml:space="preserve"> paper</w:t>
      </w:r>
      <w:r w:rsidR="00040995" w:rsidRPr="00076B45">
        <w:rPr>
          <w:rFonts w:ascii="Arial" w:hAnsi="Arial" w:cs="Arial"/>
          <w:color w:val="0070C0"/>
          <w:sz w:val="20"/>
          <w:szCs w:val="20"/>
          <w:lang w:val="en-US"/>
          <w:rPrChange w:id="24" w:author="Lars Michael Kristensen" w:date="2014-05-19T11:40:00Z">
            <w:rPr>
              <w:rFonts w:ascii="Arial" w:hAnsi="Arial" w:cs="Arial"/>
              <w:color w:val="1F497D" w:themeColor="text2"/>
              <w:sz w:val="20"/>
              <w:szCs w:val="20"/>
              <w:lang w:val="en-US"/>
            </w:rPr>
          </w:rPrChange>
        </w:rPr>
        <w:t xml:space="preserve">. Hence, we have not attempted to revise the paper to make it a more general paper on formal modelling languages for concurrent and distributed systems. </w:t>
      </w:r>
      <w:r w:rsidR="00A927B0" w:rsidRPr="00076B45">
        <w:rPr>
          <w:rFonts w:ascii="Arial" w:hAnsi="Arial" w:cs="Arial"/>
          <w:color w:val="0070C0"/>
          <w:sz w:val="20"/>
          <w:szCs w:val="20"/>
          <w:lang w:val="en-US"/>
          <w:rPrChange w:id="25" w:author="Lars Michael Kristensen" w:date="2014-05-19T11:40:00Z">
            <w:rPr>
              <w:rFonts w:ascii="Arial" w:hAnsi="Arial" w:cs="Arial"/>
              <w:color w:val="1F497D" w:themeColor="text2"/>
              <w:sz w:val="20"/>
              <w:szCs w:val="20"/>
              <w:lang w:val="en-US"/>
            </w:rPr>
          </w:rPrChange>
        </w:rPr>
        <w:t>W</w:t>
      </w:r>
      <w:r w:rsidR="00040995" w:rsidRPr="00076B45">
        <w:rPr>
          <w:rFonts w:ascii="Arial" w:hAnsi="Arial" w:cs="Arial"/>
          <w:color w:val="0070C0"/>
          <w:sz w:val="20"/>
          <w:szCs w:val="20"/>
          <w:lang w:val="en-US"/>
          <w:rPrChange w:id="26" w:author="Lars Michael Kristensen" w:date="2014-05-19T11:40:00Z">
            <w:rPr>
              <w:rFonts w:ascii="Arial" w:hAnsi="Arial" w:cs="Arial"/>
              <w:color w:val="1F497D" w:themeColor="text2"/>
              <w:sz w:val="20"/>
              <w:szCs w:val="20"/>
              <w:lang w:val="en-US"/>
            </w:rPr>
          </w:rPrChange>
        </w:rPr>
        <w:t xml:space="preserve">e </w:t>
      </w:r>
      <w:r w:rsidR="00A927B0" w:rsidRPr="00076B45">
        <w:rPr>
          <w:rFonts w:ascii="Arial" w:hAnsi="Arial" w:cs="Arial"/>
          <w:color w:val="0070C0"/>
          <w:sz w:val="20"/>
          <w:szCs w:val="20"/>
          <w:lang w:val="en-US"/>
          <w:rPrChange w:id="27" w:author="Lars Michael Kristensen" w:date="2014-05-19T11:40:00Z">
            <w:rPr>
              <w:rFonts w:ascii="Arial" w:hAnsi="Arial" w:cs="Arial"/>
              <w:color w:val="1F497D" w:themeColor="text2"/>
              <w:sz w:val="20"/>
              <w:szCs w:val="20"/>
              <w:lang w:val="en-US"/>
            </w:rPr>
          </w:rPrChange>
        </w:rPr>
        <w:t xml:space="preserve">also </w:t>
      </w:r>
      <w:r w:rsidR="00040995" w:rsidRPr="00076B45">
        <w:rPr>
          <w:rFonts w:ascii="Arial" w:hAnsi="Arial" w:cs="Arial"/>
          <w:color w:val="0070C0"/>
          <w:sz w:val="20"/>
          <w:szCs w:val="20"/>
          <w:lang w:val="en-US"/>
          <w:rPrChange w:id="28" w:author="Lars Michael Kristensen" w:date="2014-05-19T11:40:00Z">
            <w:rPr>
              <w:rFonts w:ascii="Arial" w:hAnsi="Arial" w:cs="Arial"/>
              <w:color w:val="1F497D" w:themeColor="text2"/>
              <w:sz w:val="20"/>
              <w:szCs w:val="20"/>
              <w:lang w:val="en-US"/>
            </w:rPr>
          </w:rPrChange>
        </w:rPr>
        <w:t xml:space="preserve">find that there are other researchers in the community of formal methods that would be in a much better position and have more credibility in writing such a paper. </w:t>
      </w:r>
      <w:r w:rsidR="00744893" w:rsidRPr="00076B45">
        <w:rPr>
          <w:rFonts w:ascii="Arial" w:hAnsi="Arial" w:cs="Arial"/>
          <w:color w:val="0070C0"/>
          <w:sz w:val="20"/>
          <w:szCs w:val="20"/>
          <w:lang w:val="en-US"/>
          <w:rPrChange w:id="29" w:author="Lars Michael Kristensen" w:date="2014-05-19T11:40:00Z">
            <w:rPr>
              <w:rFonts w:ascii="Arial" w:hAnsi="Arial" w:cs="Arial"/>
              <w:color w:val="1F497D" w:themeColor="text2"/>
              <w:sz w:val="20"/>
              <w:szCs w:val="20"/>
              <w:lang w:val="en-US"/>
            </w:rPr>
          </w:rPrChange>
        </w:rPr>
        <w:t xml:space="preserve">Furthermore, given the two other positive reviews, we decided to not fundamentally change the content of the paper. </w:t>
      </w:r>
    </w:p>
    <w:p w:rsidR="00744893" w:rsidRPr="00076B45" w:rsidRDefault="00744893" w:rsidP="00B67361">
      <w:pPr>
        <w:autoSpaceDE w:val="0"/>
        <w:autoSpaceDN w:val="0"/>
        <w:adjustRightInd w:val="0"/>
        <w:spacing w:after="0" w:line="240" w:lineRule="auto"/>
        <w:rPr>
          <w:rFonts w:ascii="Arial" w:hAnsi="Arial" w:cs="Arial"/>
          <w:color w:val="0070C0"/>
          <w:sz w:val="20"/>
          <w:szCs w:val="20"/>
          <w:lang w:val="en-US"/>
          <w:rPrChange w:id="30" w:author="Lars Michael Kristensen" w:date="2014-05-19T11:40:00Z">
            <w:rPr>
              <w:rFonts w:ascii="Arial" w:hAnsi="Arial" w:cs="Arial"/>
              <w:color w:val="1F497D" w:themeColor="text2"/>
              <w:sz w:val="20"/>
              <w:szCs w:val="20"/>
              <w:lang w:val="en-US"/>
            </w:rPr>
          </w:rPrChange>
        </w:rPr>
      </w:pPr>
    </w:p>
    <w:p w:rsidR="00744893" w:rsidRPr="00076B45" w:rsidRDefault="00744893" w:rsidP="00B67361">
      <w:pPr>
        <w:autoSpaceDE w:val="0"/>
        <w:autoSpaceDN w:val="0"/>
        <w:adjustRightInd w:val="0"/>
        <w:spacing w:after="0" w:line="240" w:lineRule="auto"/>
        <w:rPr>
          <w:rFonts w:ascii="Arial" w:hAnsi="Arial" w:cs="Arial"/>
          <w:color w:val="0070C0"/>
          <w:sz w:val="20"/>
          <w:szCs w:val="20"/>
          <w:lang w:val="en-US"/>
          <w:rPrChange w:id="31" w:author="Lars Michael Kristensen" w:date="2014-05-19T11:40:00Z">
            <w:rPr>
              <w:rFonts w:ascii="Arial" w:hAnsi="Arial" w:cs="Arial"/>
              <w:color w:val="1F497D" w:themeColor="text2"/>
              <w:sz w:val="20"/>
              <w:szCs w:val="20"/>
              <w:lang w:val="en-US"/>
            </w:rPr>
          </w:rPrChange>
        </w:rPr>
      </w:pPr>
      <w:r w:rsidRPr="00076B45">
        <w:rPr>
          <w:rFonts w:ascii="Arial" w:hAnsi="Arial" w:cs="Arial"/>
          <w:color w:val="0070C0"/>
          <w:sz w:val="20"/>
          <w:szCs w:val="20"/>
          <w:lang w:val="en-US"/>
          <w:rPrChange w:id="32" w:author="Lars Michael Kristensen" w:date="2014-05-19T11:40:00Z">
            <w:rPr>
              <w:rFonts w:ascii="Arial" w:hAnsi="Arial" w:cs="Arial"/>
              <w:color w:val="1F497D" w:themeColor="text2"/>
              <w:sz w:val="20"/>
              <w:szCs w:val="20"/>
              <w:lang w:val="en-US"/>
            </w:rPr>
          </w:rPrChange>
        </w:rPr>
        <w:t xml:space="preserve">One goal of the </w:t>
      </w:r>
      <w:r w:rsidR="00040995" w:rsidRPr="00076B45">
        <w:rPr>
          <w:rFonts w:ascii="Arial" w:hAnsi="Arial" w:cs="Arial"/>
          <w:color w:val="0070C0"/>
          <w:sz w:val="20"/>
          <w:szCs w:val="20"/>
          <w:lang w:val="en-US"/>
          <w:rPrChange w:id="33" w:author="Lars Michael Kristensen" w:date="2014-05-19T11:40:00Z">
            <w:rPr>
              <w:rFonts w:ascii="Arial" w:hAnsi="Arial" w:cs="Arial"/>
              <w:color w:val="1F497D" w:themeColor="text2"/>
              <w:sz w:val="20"/>
              <w:szCs w:val="20"/>
              <w:lang w:val="en-US"/>
            </w:rPr>
          </w:rPrChange>
        </w:rPr>
        <w:t xml:space="preserve">present paper was to make the CPN language visible to a broader computing community than what one normally reaches with textbooks and with papers published at formal methods oriented conferences. </w:t>
      </w:r>
      <w:r w:rsidRPr="00076B45">
        <w:rPr>
          <w:rFonts w:ascii="Arial" w:hAnsi="Arial" w:cs="Arial"/>
          <w:color w:val="0070C0"/>
          <w:sz w:val="20"/>
          <w:szCs w:val="20"/>
          <w:lang w:val="en-US"/>
          <w:rPrChange w:id="34" w:author="Lars Michael Kristensen" w:date="2014-05-19T11:40:00Z">
            <w:rPr>
              <w:rFonts w:ascii="Arial" w:hAnsi="Arial" w:cs="Arial"/>
              <w:color w:val="1F497D" w:themeColor="text2"/>
              <w:sz w:val="20"/>
              <w:szCs w:val="20"/>
              <w:lang w:val="en-US"/>
            </w:rPr>
          </w:rPrChange>
        </w:rPr>
        <w:t>Hence, we find that the paper serves a difference purpose than already published material.</w:t>
      </w:r>
      <w:r w:rsidR="00A927B0" w:rsidRPr="00076B45">
        <w:rPr>
          <w:rFonts w:ascii="Arial" w:hAnsi="Arial" w:cs="Arial"/>
          <w:color w:val="0070C0"/>
          <w:sz w:val="20"/>
          <w:szCs w:val="20"/>
          <w:lang w:val="en-US"/>
          <w:rPrChange w:id="35" w:author="Lars Michael Kristensen" w:date="2014-05-19T11:40:00Z">
            <w:rPr>
              <w:rFonts w:ascii="Arial" w:hAnsi="Arial" w:cs="Arial"/>
              <w:color w:val="1F497D" w:themeColor="text2"/>
              <w:sz w:val="20"/>
              <w:szCs w:val="20"/>
              <w:lang w:val="en-US"/>
            </w:rPr>
          </w:rPrChange>
        </w:rPr>
        <w:t xml:space="preserve"> </w:t>
      </w:r>
      <w:r w:rsidRPr="00076B45">
        <w:rPr>
          <w:rFonts w:ascii="Arial" w:hAnsi="Arial" w:cs="Arial"/>
          <w:color w:val="0070C0"/>
          <w:sz w:val="20"/>
          <w:szCs w:val="20"/>
          <w:lang w:val="en-US"/>
          <w:rPrChange w:id="36" w:author="Lars Michael Kristensen" w:date="2014-05-19T11:40:00Z">
            <w:rPr>
              <w:rFonts w:ascii="Arial" w:hAnsi="Arial" w:cs="Arial"/>
              <w:color w:val="1F497D" w:themeColor="text2"/>
              <w:sz w:val="20"/>
              <w:szCs w:val="20"/>
              <w:lang w:val="en-US"/>
            </w:rPr>
          </w:rPrChange>
        </w:rPr>
        <w:t xml:space="preserve">We agree that in the end this is </w:t>
      </w:r>
      <w:del w:id="37" w:author="Lars Michael Kristensen" w:date="2014-05-19T11:40:00Z">
        <w:r w:rsidRPr="00076B45" w:rsidDel="00076B45">
          <w:rPr>
            <w:rFonts w:ascii="Arial" w:hAnsi="Arial" w:cs="Arial"/>
            <w:color w:val="0070C0"/>
            <w:sz w:val="20"/>
            <w:szCs w:val="20"/>
            <w:lang w:val="en-US"/>
            <w:rPrChange w:id="38" w:author="Lars Michael Kristensen" w:date="2014-05-19T11:40:00Z">
              <w:rPr>
                <w:rFonts w:ascii="Arial" w:hAnsi="Arial" w:cs="Arial"/>
                <w:color w:val="1F497D" w:themeColor="text2"/>
                <w:sz w:val="20"/>
                <w:szCs w:val="20"/>
                <w:lang w:val="en-US"/>
              </w:rPr>
            </w:rPrChange>
          </w:rPr>
          <w:delText xml:space="preserve">basically </w:delText>
        </w:r>
      </w:del>
      <w:r w:rsidRPr="00076B45">
        <w:rPr>
          <w:rFonts w:ascii="Arial" w:hAnsi="Arial" w:cs="Arial"/>
          <w:color w:val="0070C0"/>
          <w:sz w:val="20"/>
          <w:szCs w:val="20"/>
          <w:lang w:val="en-US"/>
          <w:rPrChange w:id="39" w:author="Lars Michael Kristensen" w:date="2014-05-19T11:40:00Z">
            <w:rPr>
              <w:rFonts w:ascii="Arial" w:hAnsi="Arial" w:cs="Arial"/>
              <w:color w:val="1F497D" w:themeColor="text2"/>
              <w:sz w:val="20"/>
              <w:szCs w:val="20"/>
              <w:lang w:val="en-US"/>
            </w:rPr>
          </w:rPrChange>
        </w:rPr>
        <w:t xml:space="preserve">an editorial decision to be made. </w:t>
      </w:r>
      <w:r w:rsidR="00040995" w:rsidRPr="00076B45">
        <w:rPr>
          <w:rFonts w:ascii="Arial" w:hAnsi="Arial" w:cs="Arial"/>
          <w:color w:val="0070C0"/>
          <w:sz w:val="20"/>
          <w:szCs w:val="20"/>
          <w:lang w:val="en-US"/>
          <w:rPrChange w:id="40" w:author="Lars Michael Kristensen" w:date="2014-05-19T11:40:00Z">
            <w:rPr>
              <w:rFonts w:ascii="Arial" w:hAnsi="Arial" w:cs="Arial"/>
              <w:color w:val="1F497D" w:themeColor="text2"/>
              <w:sz w:val="20"/>
              <w:szCs w:val="20"/>
              <w:lang w:val="en-US"/>
            </w:rPr>
          </w:rPrChange>
        </w:rPr>
        <w:t>It seems</w:t>
      </w:r>
      <w:r w:rsidRPr="00076B45">
        <w:rPr>
          <w:rFonts w:ascii="Arial" w:hAnsi="Arial" w:cs="Arial"/>
          <w:color w:val="0070C0"/>
          <w:sz w:val="20"/>
          <w:szCs w:val="20"/>
          <w:lang w:val="en-US"/>
          <w:rPrChange w:id="41" w:author="Lars Michael Kristensen" w:date="2014-05-19T11:40:00Z">
            <w:rPr>
              <w:rFonts w:ascii="Arial" w:hAnsi="Arial" w:cs="Arial"/>
              <w:color w:val="1F497D" w:themeColor="text2"/>
              <w:sz w:val="20"/>
              <w:szCs w:val="20"/>
              <w:lang w:val="en-US"/>
            </w:rPr>
          </w:rPrChange>
        </w:rPr>
        <w:t>, however,</w:t>
      </w:r>
      <w:r w:rsidR="00040995" w:rsidRPr="00076B45">
        <w:rPr>
          <w:rFonts w:ascii="Arial" w:hAnsi="Arial" w:cs="Arial"/>
          <w:color w:val="0070C0"/>
          <w:sz w:val="20"/>
          <w:szCs w:val="20"/>
          <w:lang w:val="en-US"/>
          <w:rPrChange w:id="42" w:author="Lars Michael Kristensen" w:date="2014-05-19T11:40:00Z">
            <w:rPr>
              <w:rFonts w:ascii="Arial" w:hAnsi="Arial" w:cs="Arial"/>
              <w:color w:val="1F497D" w:themeColor="text2"/>
              <w:sz w:val="20"/>
              <w:szCs w:val="20"/>
              <w:lang w:val="en-US"/>
            </w:rPr>
          </w:rPrChange>
        </w:rPr>
        <w:t xml:space="preserve"> that CACM publishes such papers. A re</w:t>
      </w:r>
      <w:r w:rsidRPr="00076B45">
        <w:rPr>
          <w:rFonts w:ascii="Arial" w:hAnsi="Arial" w:cs="Arial"/>
          <w:color w:val="0070C0"/>
          <w:sz w:val="20"/>
          <w:szCs w:val="20"/>
          <w:lang w:val="en-US"/>
          <w:rPrChange w:id="43" w:author="Lars Michael Kristensen" w:date="2014-05-19T11:40:00Z">
            <w:rPr>
              <w:rFonts w:ascii="Arial" w:hAnsi="Arial" w:cs="Arial"/>
              <w:color w:val="1F497D" w:themeColor="text2"/>
              <w:sz w:val="20"/>
              <w:szCs w:val="20"/>
              <w:lang w:val="en-US"/>
            </w:rPr>
          </w:rPrChange>
        </w:rPr>
        <w:t>cent example is in Vol.</w:t>
      </w:r>
      <w:r w:rsidR="002C0876" w:rsidRPr="00076B45">
        <w:rPr>
          <w:rFonts w:ascii="Arial" w:hAnsi="Arial" w:cs="Arial"/>
          <w:color w:val="0070C0"/>
          <w:sz w:val="20"/>
          <w:szCs w:val="20"/>
          <w:lang w:val="en-US"/>
          <w:rPrChange w:id="44" w:author="Lars Michael Kristensen" w:date="2014-05-19T11:40:00Z">
            <w:rPr>
              <w:rFonts w:ascii="Arial" w:hAnsi="Arial" w:cs="Arial"/>
              <w:b/>
              <w:color w:val="FF0000"/>
              <w:sz w:val="20"/>
              <w:szCs w:val="20"/>
              <w:lang w:val="en-US"/>
            </w:rPr>
          </w:rPrChange>
        </w:rPr>
        <w:t xml:space="preserve"> 57 04/2914 </w:t>
      </w:r>
      <w:r w:rsidRPr="00076B45">
        <w:rPr>
          <w:rFonts w:ascii="Arial" w:hAnsi="Arial" w:cs="Arial"/>
          <w:color w:val="0070C0"/>
          <w:sz w:val="20"/>
          <w:szCs w:val="20"/>
          <w:lang w:val="en-US"/>
          <w:rPrChange w:id="45" w:author="Lars Michael Kristensen" w:date="2014-05-19T11:40:00Z">
            <w:rPr>
              <w:rFonts w:ascii="Arial" w:hAnsi="Arial" w:cs="Arial"/>
              <w:color w:val="1F497D" w:themeColor="text2"/>
              <w:sz w:val="20"/>
              <w:szCs w:val="20"/>
              <w:lang w:val="en-US"/>
            </w:rPr>
          </w:rPrChange>
        </w:rPr>
        <w:t>of CA</w:t>
      </w:r>
      <w:r w:rsidR="00040995" w:rsidRPr="00076B45">
        <w:rPr>
          <w:rFonts w:ascii="Arial" w:hAnsi="Arial" w:cs="Arial"/>
          <w:color w:val="0070C0"/>
          <w:sz w:val="20"/>
          <w:szCs w:val="20"/>
          <w:lang w:val="en-US"/>
          <w:rPrChange w:id="46" w:author="Lars Michael Kristensen" w:date="2014-05-19T11:40:00Z">
            <w:rPr>
              <w:rFonts w:ascii="Arial" w:hAnsi="Arial" w:cs="Arial"/>
              <w:color w:val="1F497D" w:themeColor="text2"/>
              <w:sz w:val="20"/>
              <w:szCs w:val="20"/>
              <w:lang w:val="en-US"/>
            </w:rPr>
          </w:rPrChange>
        </w:rPr>
        <w:t>C</w:t>
      </w:r>
      <w:r w:rsidRPr="00076B45">
        <w:rPr>
          <w:rFonts w:ascii="Arial" w:hAnsi="Arial" w:cs="Arial"/>
          <w:color w:val="0070C0"/>
          <w:sz w:val="20"/>
          <w:szCs w:val="20"/>
          <w:lang w:val="en-US"/>
          <w:rPrChange w:id="47" w:author="Lars Michael Kristensen" w:date="2014-05-19T11:40:00Z">
            <w:rPr>
              <w:rFonts w:ascii="Arial" w:hAnsi="Arial" w:cs="Arial"/>
              <w:color w:val="1F497D" w:themeColor="text2"/>
              <w:sz w:val="20"/>
              <w:szCs w:val="20"/>
              <w:lang w:val="en-US"/>
            </w:rPr>
          </w:rPrChange>
        </w:rPr>
        <w:t>M</w:t>
      </w:r>
      <w:r w:rsidR="00040995" w:rsidRPr="00076B45">
        <w:rPr>
          <w:rFonts w:ascii="Arial" w:hAnsi="Arial" w:cs="Arial"/>
          <w:color w:val="0070C0"/>
          <w:sz w:val="20"/>
          <w:szCs w:val="20"/>
          <w:lang w:val="en-US"/>
          <w:rPrChange w:id="48" w:author="Lars Michael Kristensen" w:date="2014-05-19T11:40:00Z">
            <w:rPr>
              <w:rFonts w:ascii="Arial" w:hAnsi="Arial" w:cs="Arial"/>
              <w:color w:val="1F497D" w:themeColor="text2"/>
              <w:sz w:val="20"/>
              <w:szCs w:val="20"/>
              <w:lang w:val="en-US"/>
            </w:rPr>
          </w:rPrChange>
        </w:rPr>
        <w:t xml:space="preserve">, 2014 in which there is a paper on the Scala programming languages </w:t>
      </w:r>
      <w:r w:rsidRPr="00076B45">
        <w:rPr>
          <w:rFonts w:ascii="Arial" w:hAnsi="Arial" w:cs="Arial"/>
          <w:color w:val="0070C0"/>
          <w:sz w:val="20"/>
          <w:szCs w:val="20"/>
          <w:lang w:val="en-US"/>
          <w:rPrChange w:id="49" w:author="Lars Michael Kristensen" w:date="2014-05-19T11:40:00Z">
            <w:rPr>
              <w:rFonts w:ascii="Arial" w:hAnsi="Arial" w:cs="Arial"/>
              <w:color w:val="1F497D" w:themeColor="text2"/>
              <w:sz w:val="20"/>
              <w:szCs w:val="20"/>
              <w:lang w:val="en-US"/>
            </w:rPr>
          </w:rPrChange>
        </w:rPr>
        <w:t xml:space="preserve">(no comparison with CPNs otherwise intended) </w:t>
      </w:r>
      <w:r w:rsidR="00040995" w:rsidRPr="00076B45">
        <w:rPr>
          <w:rFonts w:ascii="Arial" w:hAnsi="Arial" w:cs="Arial"/>
          <w:color w:val="0070C0"/>
          <w:sz w:val="20"/>
          <w:szCs w:val="20"/>
          <w:lang w:val="en-US"/>
          <w:rPrChange w:id="50" w:author="Lars Michael Kristensen" w:date="2014-05-19T11:40:00Z">
            <w:rPr>
              <w:rFonts w:ascii="Arial" w:hAnsi="Arial" w:cs="Arial"/>
              <w:color w:val="1F497D" w:themeColor="text2"/>
              <w:sz w:val="20"/>
              <w:szCs w:val="20"/>
              <w:lang w:val="en-US"/>
            </w:rPr>
          </w:rPrChange>
        </w:rPr>
        <w:t xml:space="preserve">for which there also </w:t>
      </w:r>
      <w:r w:rsidRPr="00076B45">
        <w:rPr>
          <w:rFonts w:ascii="Arial" w:hAnsi="Arial" w:cs="Arial"/>
          <w:color w:val="0070C0"/>
          <w:sz w:val="20"/>
          <w:szCs w:val="20"/>
          <w:lang w:val="en-US"/>
          <w:rPrChange w:id="51" w:author="Lars Michael Kristensen" w:date="2014-05-19T11:40:00Z">
            <w:rPr>
              <w:rFonts w:ascii="Arial" w:hAnsi="Arial" w:cs="Arial"/>
              <w:color w:val="1F497D" w:themeColor="text2"/>
              <w:sz w:val="20"/>
              <w:szCs w:val="20"/>
              <w:lang w:val="en-US"/>
            </w:rPr>
          </w:rPrChange>
        </w:rPr>
        <w:t>exist</w:t>
      </w:r>
      <w:r w:rsidR="00040995" w:rsidRPr="00076B45">
        <w:rPr>
          <w:rFonts w:ascii="Arial" w:hAnsi="Arial" w:cs="Arial"/>
          <w:color w:val="0070C0"/>
          <w:sz w:val="20"/>
          <w:szCs w:val="20"/>
          <w:lang w:val="en-US"/>
          <w:rPrChange w:id="52" w:author="Lars Michael Kristensen" w:date="2014-05-19T11:40:00Z">
            <w:rPr>
              <w:rFonts w:ascii="Arial" w:hAnsi="Arial" w:cs="Arial"/>
              <w:color w:val="1F497D" w:themeColor="text2"/>
              <w:sz w:val="20"/>
              <w:szCs w:val="20"/>
              <w:lang w:val="en-US"/>
            </w:rPr>
          </w:rPrChange>
        </w:rPr>
        <w:t xml:space="preserve"> numerous published papers and textbooks.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076B45" w:rsidRDefault="00040995" w:rsidP="00B67361">
      <w:pPr>
        <w:autoSpaceDE w:val="0"/>
        <w:autoSpaceDN w:val="0"/>
        <w:adjustRightInd w:val="0"/>
        <w:spacing w:after="0" w:line="240" w:lineRule="auto"/>
        <w:rPr>
          <w:rFonts w:ascii="Arial" w:hAnsi="Arial" w:cs="Arial"/>
          <w:color w:val="0070C0"/>
          <w:sz w:val="20"/>
          <w:szCs w:val="20"/>
          <w:lang w:val="en-US"/>
        </w:rPr>
      </w:pPr>
      <w:r w:rsidRPr="00076B45">
        <w:rPr>
          <w:rFonts w:ascii="Arial" w:hAnsi="Arial" w:cs="Arial"/>
          <w:color w:val="0070C0"/>
          <w:sz w:val="20"/>
          <w:szCs w:val="20"/>
          <w:lang w:val="en-US"/>
          <w:rPrChange w:id="53" w:author="Lars Michael Kristensen" w:date="2014-05-19T11:40:00Z">
            <w:rPr>
              <w:rFonts w:ascii="Arial" w:hAnsi="Arial" w:cs="Arial"/>
              <w:color w:val="1F497D" w:themeColor="text2"/>
              <w:sz w:val="20"/>
              <w:szCs w:val="20"/>
              <w:lang w:val="en-US"/>
            </w:rPr>
          </w:rPrChange>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2A2DE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As we have written initially, then given the page limit and our intended focus of the paper w</w:t>
      </w:r>
      <w:r w:rsidR="00A927B0">
        <w:rPr>
          <w:rFonts w:ascii="Arial" w:hAnsi="Arial" w:cs="Arial"/>
          <w:color w:val="0070C0"/>
          <w:sz w:val="20"/>
          <w:szCs w:val="20"/>
          <w:lang w:val="en-US"/>
        </w:rPr>
        <w:t xml:space="preserve">e decided </w:t>
      </w:r>
      <w:r w:rsidRPr="00525D65">
        <w:rPr>
          <w:rFonts w:ascii="Arial" w:hAnsi="Arial" w:cs="Arial"/>
          <w:color w:val="0070C0"/>
          <w:sz w:val="20"/>
          <w:szCs w:val="20"/>
          <w:lang w:val="en-US"/>
        </w:rPr>
        <w:t xml:space="preserve">to only expand sidebar I slightly in response to a comment from reviewer 1. </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From a theoretical point of view the </w:t>
      </w:r>
      <w:proofErr w:type="gramStart"/>
      <w:r w:rsidR="00B67361" w:rsidRPr="00B67361">
        <w:rPr>
          <w:rFonts w:ascii="Arial" w:hAnsi="Arial" w:cs="Arial"/>
          <w:color w:val="000000"/>
          <w:sz w:val="20"/>
          <w:szCs w:val="20"/>
          <w:lang w:val="en-US"/>
        </w:rPr>
        <w:t>authors</w:t>
      </w:r>
      <w:proofErr w:type="gramEnd"/>
      <w:r w:rsidR="00B67361" w:rsidRPr="00B67361">
        <w:rPr>
          <w:rFonts w:ascii="Arial" w:hAnsi="Arial" w:cs="Arial"/>
          <w:color w:val="000000"/>
          <w:sz w:val="20"/>
          <w:szCs w:val="20"/>
          <w:lang w:val="en-US"/>
        </w:rPr>
        <w:t xml:space="preserve">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525D6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 xml:space="preserve">We have changed the discussion of unfolding at the beginning of section 3 to make it clear that </w:t>
      </w:r>
      <w:r w:rsidR="00A927B0">
        <w:rPr>
          <w:rFonts w:ascii="Arial" w:hAnsi="Arial" w:cs="Arial"/>
          <w:color w:val="0070C0"/>
          <w:sz w:val="20"/>
          <w:szCs w:val="20"/>
          <w:lang w:val="en-US"/>
        </w:rPr>
        <w:t xml:space="preserve">(as correctly pointed out) </w:t>
      </w:r>
      <w:r w:rsidRPr="00525D65">
        <w:rPr>
          <w:rFonts w:ascii="Arial" w:hAnsi="Arial" w:cs="Arial"/>
          <w:color w:val="0070C0"/>
          <w:sz w:val="20"/>
          <w:szCs w:val="20"/>
          <w:lang w:val="en-US"/>
        </w:rPr>
        <w:t xml:space="preserve">already PTN + inhibitor have the expressive power of </w:t>
      </w:r>
      <w:ins w:id="54" w:author="Lars Michael Kristensen" w:date="2014-05-19T11:41:00Z">
        <w:r w:rsidR="00076B45">
          <w:rPr>
            <w:rFonts w:ascii="Arial" w:hAnsi="Arial" w:cs="Arial"/>
            <w:color w:val="0070C0"/>
            <w:sz w:val="20"/>
            <w:szCs w:val="20"/>
            <w:lang w:val="en-US"/>
          </w:rPr>
          <w:t>T</w:t>
        </w:r>
      </w:ins>
      <w:del w:id="55" w:author="Lars Michael Kristensen" w:date="2014-05-19T11:41:00Z">
        <w:r w:rsidRPr="00525D65" w:rsidDel="00076B45">
          <w:rPr>
            <w:rFonts w:ascii="Arial" w:hAnsi="Arial" w:cs="Arial"/>
            <w:color w:val="0070C0"/>
            <w:sz w:val="20"/>
            <w:szCs w:val="20"/>
            <w:lang w:val="en-US"/>
          </w:rPr>
          <w:delText>t</w:delText>
        </w:r>
      </w:del>
      <w:r w:rsidRPr="00525D65">
        <w:rPr>
          <w:rFonts w:ascii="Arial" w:hAnsi="Arial" w:cs="Arial"/>
          <w:color w:val="0070C0"/>
          <w:sz w:val="20"/>
          <w:szCs w:val="20"/>
          <w:lang w:val="en-US"/>
        </w:rPr>
        <w:t>uring machines.</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lastRenderedPageBreak/>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525D65" w:rsidRPr="00076B45" w:rsidRDefault="00525D65" w:rsidP="00B67361">
      <w:pPr>
        <w:autoSpaceDE w:val="0"/>
        <w:autoSpaceDN w:val="0"/>
        <w:adjustRightInd w:val="0"/>
        <w:spacing w:after="0" w:line="240" w:lineRule="auto"/>
        <w:rPr>
          <w:rFonts w:ascii="Calibri" w:hAnsi="Calibri" w:cs="Calibri"/>
          <w:color w:val="0070C0"/>
          <w:lang w:val="en-US"/>
        </w:rPr>
      </w:pPr>
      <w:r w:rsidRPr="00076B45">
        <w:rPr>
          <w:rFonts w:ascii="Calibri" w:hAnsi="Calibri" w:cs="Calibri"/>
          <w:color w:val="0070C0"/>
          <w:lang w:val="en-US"/>
        </w:rPr>
        <w:t xml:space="preserve">We have expanded the sidebar </w:t>
      </w:r>
      <w:r w:rsidR="00A927B0" w:rsidRPr="00076B45">
        <w:rPr>
          <w:rFonts w:ascii="Calibri" w:hAnsi="Calibri" w:cs="Calibri"/>
          <w:color w:val="0070C0"/>
          <w:lang w:val="en-US"/>
        </w:rPr>
        <w:t xml:space="preserve">II </w:t>
      </w:r>
      <w:r w:rsidRPr="00076B45">
        <w:rPr>
          <w:rFonts w:ascii="Calibri" w:hAnsi="Calibri" w:cs="Calibri"/>
          <w:color w:val="0070C0"/>
          <w:lang w:val="en-US"/>
        </w:rPr>
        <w:t>on State Spaces and Model Checking to briefly clarify this as it is basically the user that is responsible for ensuring that the state space of the analyzed model is finite (often this is done by restricting data types and introducing bounds on the number of tokens on places).</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Pr="00076B45" w:rsidRDefault="00525D65" w:rsidP="00B67361">
      <w:pPr>
        <w:autoSpaceDE w:val="0"/>
        <w:autoSpaceDN w:val="0"/>
        <w:adjustRightInd w:val="0"/>
        <w:spacing w:after="0" w:line="240" w:lineRule="auto"/>
        <w:rPr>
          <w:rFonts w:ascii="Calibri" w:hAnsi="Calibri" w:cs="Calibri"/>
          <w:color w:val="0070C0"/>
          <w:lang w:val="en-US"/>
        </w:rPr>
      </w:pPr>
      <w:r w:rsidRPr="00076B45">
        <w:rPr>
          <w:rFonts w:ascii="Calibri" w:hAnsi="Calibri" w:cs="Calibri"/>
          <w:color w:val="0070C0"/>
          <w:lang w:val="en-US"/>
        </w:rPr>
        <w:t xml:space="preserve">It would take a considerable </w:t>
      </w:r>
      <w:r w:rsidR="00BE0169" w:rsidRPr="00076B45">
        <w:rPr>
          <w:rFonts w:ascii="Calibri" w:hAnsi="Calibri" w:cs="Calibri"/>
          <w:color w:val="0070C0"/>
          <w:lang w:val="en-US"/>
        </w:rPr>
        <w:t xml:space="preserve">amount of </w:t>
      </w:r>
      <w:r w:rsidRPr="00076B45">
        <w:rPr>
          <w:rFonts w:ascii="Calibri" w:hAnsi="Calibri" w:cs="Calibri"/>
          <w:color w:val="0070C0"/>
          <w:lang w:val="en-US"/>
        </w:rPr>
        <w:t>space in the paper to properly discuss this, and hence we have decided not to expand on this</w:t>
      </w:r>
      <w:r w:rsidR="002614C5" w:rsidRPr="00076B45">
        <w:rPr>
          <w:rFonts w:ascii="Calibri" w:hAnsi="Calibri" w:cs="Calibri"/>
          <w:color w:val="0070C0"/>
          <w:lang w:val="en-US"/>
        </w:rPr>
        <w:t xml:space="preserve"> as also discussed in the beginning of this document. We have move</w:t>
      </w:r>
      <w:r w:rsidR="009A0141" w:rsidRPr="00076B45">
        <w:rPr>
          <w:rFonts w:ascii="Calibri" w:hAnsi="Calibri" w:cs="Calibri"/>
          <w:color w:val="0070C0"/>
          <w:lang w:val="en-US"/>
        </w:rPr>
        <w:t>d</w:t>
      </w:r>
      <w:r w:rsidR="002614C5" w:rsidRPr="00076B45">
        <w:rPr>
          <w:rFonts w:ascii="Calibri" w:hAnsi="Calibri" w:cs="Calibri"/>
          <w:color w:val="0070C0"/>
          <w:lang w:val="en-US"/>
        </w:rPr>
        <w:t xml:space="preserve"> the parts </w:t>
      </w:r>
      <w:r w:rsidR="009A0141" w:rsidRPr="00076B45">
        <w:rPr>
          <w:rFonts w:ascii="Calibri" w:hAnsi="Calibri" w:cs="Calibri"/>
          <w:color w:val="0070C0"/>
          <w:lang w:val="en-US"/>
        </w:rPr>
        <w:t xml:space="preserve">briefly introducing </w:t>
      </w:r>
      <w:r w:rsidR="002614C5" w:rsidRPr="00076B45">
        <w:rPr>
          <w:rFonts w:ascii="Calibri" w:hAnsi="Calibri" w:cs="Calibri"/>
          <w:color w:val="0070C0"/>
          <w:lang w:val="en-US"/>
        </w:rPr>
        <w:t xml:space="preserve">time at the end of section 2 into sidebar II in order to have the discussion of time </w:t>
      </w:r>
      <w:r w:rsidR="009A0141" w:rsidRPr="00076B45">
        <w:rPr>
          <w:rFonts w:ascii="Calibri" w:hAnsi="Calibri" w:cs="Calibri"/>
          <w:color w:val="0070C0"/>
          <w:lang w:val="en-US"/>
        </w:rPr>
        <w:t>in one place and to make it clear that this is not the main focus of the paper.</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2614C5" w:rsidRPr="00076B45" w:rsidRDefault="002614C5" w:rsidP="00B67361">
      <w:pPr>
        <w:autoSpaceDE w:val="0"/>
        <w:autoSpaceDN w:val="0"/>
        <w:adjustRightInd w:val="0"/>
        <w:spacing w:after="0" w:line="240" w:lineRule="auto"/>
        <w:rPr>
          <w:rFonts w:ascii="Calibri" w:hAnsi="Calibri" w:cs="Calibri"/>
          <w:color w:val="0070C0"/>
          <w:lang w:val="en-US"/>
        </w:rPr>
      </w:pPr>
      <w:r w:rsidRPr="00076B45">
        <w:rPr>
          <w:rFonts w:ascii="Calibri" w:hAnsi="Calibri" w:cs="Calibri"/>
          <w:color w:val="0070C0"/>
          <w:lang w:val="en-US"/>
        </w:rPr>
        <w:t xml:space="preserve">In state space exploration, the tool considers all possible transition firings – not only one selected by random. We </w:t>
      </w:r>
      <w:r w:rsidR="009A0141" w:rsidRPr="00076B45">
        <w:rPr>
          <w:rFonts w:ascii="Calibri" w:hAnsi="Calibri" w:cs="Calibri"/>
          <w:color w:val="0070C0"/>
          <w:lang w:val="en-US"/>
        </w:rPr>
        <w:t xml:space="preserve">expanded </w:t>
      </w:r>
      <w:r w:rsidRPr="00076B45">
        <w:rPr>
          <w:rFonts w:ascii="Calibri" w:hAnsi="Calibri" w:cs="Calibri"/>
          <w:color w:val="0070C0"/>
          <w:lang w:val="en-US"/>
        </w:rPr>
        <w:t xml:space="preserve">Sidebar II on state space </w:t>
      </w:r>
      <w:r w:rsidR="009A0141" w:rsidRPr="00076B45">
        <w:rPr>
          <w:rFonts w:ascii="Calibri" w:hAnsi="Calibri" w:cs="Calibri"/>
          <w:color w:val="0070C0"/>
          <w:lang w:val="en-US"/>
        </w:rPr>
        <w:t xml:space="preserve">to make it clear </w:t>
      </w:r>
      <w:r w:rsidRPr="00076B45">
        <w:rPr>
          <w:rFonts w:ascii="Calibri" w:hAnsi="Calibri" w:cs="Calibri"/>
          <w:color w:val="0070C0"/>
          <w:lang w:val="en-US"/>
        </w:rPr>
        <w:t>that in this case all the possible enabled binding elements are being computed</w:t>
      </w:r>
      <w:r w:rsidR="009A0141" w:rsidRPr="00076B45">
        <w:rPr>
          <w:rFonts w:ascii="Calibri" w:hAnsi="Calibri" w:cs="Calibri"/>
          <w:color w:val="0070C0"/>
          <w:lang w:val="en-US"/>
        </w:rPr>
        <w:t xml:space="preserve"> (and explored).</w:t>
      </w:r>
    </w:p>
    <w:p w:rsidR="002614C5" w:rsidRDefault="002614C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4D6624" w:rsidRPr="00076B45" w:rsidRDefault="009A0141" w:rsidP="00B67361">
      <w:pPr>
        <w:rPr>
          <w:rFonts w:ascii="Calibri" w:hAnsi="Calibri" w:cs="Calibri"/>
          <w:color w:val="0070C0"/>
          <w:lang w:val="en-US"/>
        </w:rPr>
      </w:pPr>
      <w:r>
        <w:rPr>
          <w:rFonts w:ascii="Calibri" w:hAnsi="Calibri" w:cs="Calibri"/>
          <w:color w:val="0070C0"/>
          <w:lang w:val="en-US"/>
        </w:rPr>
        <w:br/>
      </w:r>
      <w:r w:rsidR="002614C5" w:rsidRPr="00076B45">
        <w:rPr>
          <w:rFonts w:ascii="Calibri" w:hAnsi="Calibri" w:cs="Calibri"/>
          <w:color w:val="0070C0"/>
          <w:lang w:val="en-US"/>
        </w:rPr>
        <w:t>This seems to be a F</w:t>
      </w:r>
      <w:r w:rsidR="004D6624" w:rsidRPr="00076B45">
        <w:rPr>
          <w:rFonts w:ascii="Calibri" w:hAnsi="Calibri" w:cs="Calibri"/>
          <w:color w:val="0070C0"/>
          <w:lang w:val="en-US"/>
        </w:rPr>
        <w:t>irefox problem</w:t>
      </w:r>
      <w:r w:rsidRPr="00076B45">
        <w:rPr>
          <w:rFonts w:ascii="Calibri" w:hAnsi="Calibri" w:cs="Calibri"/>
          <w:color w:val="0070C0"/>
          <w:lang w:val="en-US"/>
        </w:rPr>
        <w:t xml:space="preserve">. The </w:t>
      </w:r>
      <w:r w:rsidR="002614C5" w:rsidRPr="00076B45">
        <w:rPr>
          <w:rFonts w:ascii="Calibri" w:hAnsi="Calibri" w:cs="Calibri"/>
          <w:color w:val="0070C0"/>
          <w:lang w:val="en-US"/>
        </w:rPr>
        <w:t>authors have been able to download it with IE explorer and Chrome</w:t>
      </w:r>
      <w:r w:rsidR="004D6624" w:rsidRPr="00076B45">
        <w:rPr>
          <w:rFonts w:ascii="Calibri" w:hAnsi="Calibri" w:cs="Calibri"/>
          <w:color w:val="0070C0"/>
          <w:lang w:val="en-US"/>
        </w:rPr>
        <w:t>.</w:t>
      </w:r>
      <w:r w:rsidR="00AA7768" w:rsidRPr="00076B45">
        <w:rPr>
          <w:rFonts w:ascii="Calibri" w:hAnsi="Calibri" w:cs="Calibri"/>
          <w:color w:val="0070C0"/>
          <w:lang w:val="en-US"/>
        </w:rPr>
        <w:t xml:space="preserve"> The file may alternative be downloaded from the URL using a different browser and/or command line HTTP clients such as </w:t>
      </w:r>
      <w:proofErr w:type="spellStart"/>
      <w:r w:rsidR="00AA7768" w:rsidRPr="00076B45">
        <w:rPr>
          <w:rFonts w:ascii="Calibri" w:hAnsi="Calibri" w:cs="Calibri"/>
          <w:color w:val="0070C0"/>
          <w:lang w:val="en-US"/>
        </w:rPr>
        <w:t>wget</w:t>
      </w:r>
      <w:proofErr w:type="spellEnd"/>
      <w:r w:rsidR="00AA7768" w:rsidRPr="00076B45">
        <w:rPr>
          <w:rFonts w:ascii="Calibri" w:hAnsi="Calibri" w:cs="Calibri"/>
          <w:color w:val="0070C0"/>
          <w:lang w:val="en-US"/>
        </w:rPr>
        <w:t xml:space="preserve">. </w:t>
      </w:r>
      <w:r w:rsidR="004D6624" w:rsidRPr="00076B45">
        <w:rPr>
          <w:rFonts w:ascii="Calibri" w:hAnsi="Calibri" w:cs="Calibri"/>
          <w:color w:val="0070C0"/>
          <w:lang w:val="en-US"/>
        </w:rPr>
        <w:t>In case t</w:t>
      </w:r>
      <w:r w:rsidR="00AA7768" w:rsidRPr="00076B45">
        <w:rPr>
          <w:rFonts w:ascii="Calibri" w:hAnsi="Calibri" w:cs="Calibri"/>
          <w:color w:val="0070C0"/>
          <w:lang w:val="en-US"/>
        </w:rPr>
        <w:t>he paper is eventually accepted for publication,</w:t>
      </w:r>
      <w:r w:rsidR="004D6624" w:rsidRPr="00076B45">
        <w:rPr>
          <w:rFonts w:ascii="Calibri" w:hAnsi="Calibri" w:cs="Calibri"/>
          <w:color w:val="0070C0"/>
          <w:lang w:val="en-US"/>
        </w:rPr>
        <w:t xml:space="preserve"> we will make the complete CPN model including a short video demonstration (if possible) available as an online appendix.</w:t>
      </w:r>
      <w:r w:rsidR="00AA7768" w:rsidRPr="00076B45">
        <w:rPr>
          <w:rFonts w:ascii="Calibri" w:hAnsi="Calibri" w:cs="Calibri"/>
          <w:color w:val="0070C0"/>
          <w:lang w:val="en-US"/>
        </w:rPr>
        <w:t xml:space="preserve"> For now we have removed the link from the paper, but the CPN model is still available via the above URL.</w:t>
      </w:r>
    </w:p>
    <w:p w:rsidR="00B67361" w:rsidRDefault="00BF5902" w:rsidP="00B67361">
      <w:pPr>
        <w:rPr>
          <w:rFonts w:ascii="Calibri" w:hAnsi="Calibri" w:cs="Calibri"/>
          <w:color w:val="000000"/>
          <w:lang w:val="en-US"/>
        </w:rPr>
      </w:pPr>
      <w:r>
        <w:rPr>
          <w:rFonts w:ascii="Calibri" w:hAnsi="Calibri" w:cs="Calibri"/>
          <w:color w:val="000000"/>
          <w:lang w:val="en-US"/>
        </w:rPr>
        <w:lastRenderedPageBreak/>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Pr="00076B45" w:rsidRDefault="00AA7768" w:rsidP="00B67361">
      <w:pPr>
        <w:rPr>
          <w:rFonts w:ascii="Calibri" w:hAnsi="Calibri" w:cs="Calibri"/>
          <w:color w:val="0070C0"/>
          <w:lang w:val="en-US"/>
        </w:rPr>
      </w:pPr>
      <w:r w:rsidRPr="00076B45">
        <w:rPr>
          <w:rFonts w:ascii="Calibri" w:hAnsi="Calibri" w:cs="Calibri"/>
          <w:color w:val="0070C0"/>
          <w:lang w:val="en-US"/>
        </w:rPr>
        <w:t>Fixed</w:t>
      </w:r>
    </w:p>
    <w:p w:rsidR="00BF5902" w:rsidRPr="00BF5902" w:rsidRDefault="00BF5902" w:rsidP="00BF5902">
      <w:pPr>
        <w:pStyle w:val="Rentekst"/>
        <w:rPr>
          <w:b/>
          <w:sz w:val="36"/>
          <w:szCs w:val="36"/>
          <w:lang w:val="en-US"/>
        </w:rPr>
      </w:pPr>
      <w:r w:rsidRPr="00BF5902">
        <w:rPr>
          <w:b/>
          <w:sz w:val="36"/>
          <w:szCs w:val="36"/>
          <w:lang w:val="en-US"/>
        </w:rPr>
        <w:t>Reviewer 3:</w:t>
      </w:r>
    </w:p>
    <w:p w:rsidR="00BF5902" w:rsidRDefault="00BF5902" w:rsidP="00BF5902">
      <w:pPr>
        <w:pStyle w:val="Rentekst"/>
        <w:rPr>
          <w:lang w:val="en-US"/>
        </w:rPr>
      </w:pPr>
    </w:p>
    <w:p w:rsidR="00BF5902" w:rsidRDefault="00BF5902" w:rsidP="00BF5902">
      <w:pPr>
        <w:pStyle w:val="Rentekst"/>
        <w:rPr>
          <w:lang w:val="en-US"/>
        </w:rPr>
      </w:pPr>
      <w:r>
        <w:rPr>
          <w:lang w:val="en-US"/>
        </w:rPr>
        <w:t>&gt;</w:t>
      </w:r>
      <w:r w:rsidRPr="00BF5902">
        <w:rPr>
          <w:lang w:val="en-US"/>
        </w:rPr>
        <w:t>Comments to the Author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Rentekst"/>
        <w:rPr>
          <w:lang w:val="en-US"/>
        </w:rPr>
      </w:pPr>
    </w:p>
    <w:p w:rsidR="00BF5902" w:rsidRPr="00076B45" w:rsidRDefault="0053659D" w:rsidP="00BF5902">
      <w:pPr>
        <w:pStyle w:val="Rentekst"/>
        <w:rPr>
          <w:color w:val="0070C0"/>
          <w:lang w:val="en-US"/>
        </w:rPr>
      </w:pPr>
      <w:r w:rsidRPr="00076B45">
        <w:rPr>
          <w:color w:val="0070C0"/>
          <w:lang w:val="en-US"/>
        </w:rPr>
        <w:t>We thank the reviewers for the positive feedback</w:t>
      </w:r>
      <w:r w:rsidR="00BF5902" w:rsidRPr="00076B45">
        <w:rPr>
          <w:color w:val="0070C0"/>
          <w:lang w:val="en-US"/>
        </w:rPr>
        <w:t>.</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However, I have important two criticisms to the article: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Renteks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Rentekst"/>
        <w:rPr>
          <w:lang w:val="en-US"/>
        </w:rPr>
      </w:pPr>
    </w:p>
    <w:p w:rsidR="00BF5902" w:rsidRPr="00076B45" w:rsidRDefault="0053659D" w:rsidP="00BF5902">
      <w:pPr>
        <w:pStyle w:val="Rentekst"/>
        <w:rPr>
          <w:color w:val="0070C0"/>
          <w:lang w:val="en-US"/>
        </w:rPr>
      </w:pPr>
      <w:r w:rsidRPr="00076B45">
        <w:rPr>
          <w:color w:val="0070C0"/>
          <w:lang w:val="en-US"/>
        </w:rPr>
        <w:t>As we have discussed in the beginning of our response, then our aim of the paper was to focus on the CPN language itself and only briefly discuss the</w:t>
      </w:r>
      <w:r w:rsidR="009A0141" w:rsidRPr="00076B45">
        <w:rPr>
          <w:color w:val="0070C0"/>
          <w:lang w:val="en-US"/>
        </w:rPr>
        <w:t xml:space="preserve"> analysis techniques. Given this,</w:t>
      </w:r>
      <w:r w:rsidRPr="00076B45">
        <w:rPr>
          <w:color w:val="0070C0"/>
          <w:lang w:val="en-US"/>
        </w:rPr>
        <w:t xml:space="preserve"> and the strict 8 page limit we have not been able to expand</w:t>
      </w:r>
      <w:r w:rsidR="009A0141" w:rsidRPr="00076B45">
        <w:rPr>
          <w:color w:val="0070C0"/>
          <w:lang w:val="en-US"/>
        </w:rPr>
        <w:t xml:space="preserve"> significantly</w:t>
      </w:r>
      <w:r w:rsidRPr="00076B45">
        <w:rPr>
          <w:color w:val="0070C0"/>
          <w:lang w:val="en-US"/>
        </w:rPr>
        <w:t xml:space="preserve"> on this. We do provide references to paper</w:t>
      </w:r>
      <w:r w:rsidR="009A0141" w:rsidRPr="00076B45">
        <w:rPr>
          <w:color w:val="0070C0"/>
          <w:lang w:val="en-US"/>
        </w:rPr>
        <w:t>s</w:t>
      </w:r>
      <w:r w:rsidRPr="00076B45">
        <w:rPr>
          <w:color w:val="0070C0"/>
          <w:lang w:val="en-US"/>
        </w:rPr>
        <w:t xml:space="preserve"> where the verification techniques are discussed in detail. </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Renteks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Default="00BF5902" w:rsidP="00BF5902">
      <w:pPr>
        <w:pStyle w:val="Rentekst"/>
        <w:rPr>
          <w:lang w:val="en-US"/>
        </w:rPr>
      </w:pPr>
    </w:p>
    <w:p w:rsidR="0053659D" w:rsidRPr="0053659D" w:rsidRDefault="0053659D" w:rsidP="00BF5902">
      <w:pPr>
        <w:pStyle w:val="Rentekst"/>
        <w:rPr>
          <w:color w:val="0070C0"/>
          <w:lang w:val="en-US"/>
        </w:rPr>
      </w:pPr>
      <w:r w:rsidRPr="00076B45">
        <w:rPr>
          <w:color w:val="0070C0"/>
          <w:lang w:val="en-US"/>
        </w:rPr>
        <w:t>We have added references to other high-level net formalism in the last section of the paper.</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lastRenderedPageBreak/>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Regarding the writing, I have only a few minor editing suggestions:</w:t>
      </w:r>
    </w:p>
    <w:p w:rsidR="00BF5902" w:rsidRDefault="00BF5902" w:rsidP="00BF5902">
      <w:pPr>
        <w:pStyle w:val="Rentekst"/>
        <w:rPr>
          <w:lang w:val="en-US"/>
        </w:rPr>
      </w:pPr>
    </w:p>
    <w:p w:rsidR="0053659D" w:rsidRPr="00076B45" w:rsidRDefault="0053659D" w:rsidP="00BF5902">
      <w:pPr>
        <w:pStyle w:val="Rentekst"/>
        <w:rPr>
          <w:color w:val="0070C0"/>
          <w:lang w:val="en-US"/>
        </w:rPr>
      </w:pPr>
      <w:r w:rsidRPr="00076B45">
        <w:rPr>
          <w:color w:val="0070C0"/>
          <w:lang w:val="en-US"/>
        </w:rPr>
        <w:t>We have fixed the minor modification</w:t>
      </w:r>
      <w:r w:rsidR="009A0141" w:rsidRPr="00076B45">
        <w:rPr>
          <w:color w:val="0070C0"/>
          <w:lang w:val="en-US"/>
        </w:rPr>
        <w:t>s</w:t>
      </w:r>
      <w:r w:rsidRPr="00076B45">
        <w:rPr>
          <w:color w:val="0070C0"/>
          <w:lang w:val="en-US"/>
        </w:rPr>
        <w:t xml:space="preserve"> that were suggested.</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CPN Tools which =&gt; CPN Tools, which</w:t>
      </w:r>
    </w:p>
    <w:p w:rsid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Petri nets is =&gt; Petri nets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and is still able =&gt; and are still able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a directed bi-partite =&gt; are a directed bi-partite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“staggering” is the wrong word, if you mean “slowing down”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“zoo” is too informal a word, “variety” might be better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comprised of =&gt; is composed of</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in Fig 6 is =&gt; in Fig 6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Above =&gt; So far,</w:t>
      </w:r>
    </w:p>
    <w:p w:rsidR="00BF5902" w:rsidRPr="00BF5902" w:rsidRDefault="00BF5902" w:rsidP="00BF5902">
      <w:pPr>
        <w:pStyle w:val="Rentekst"/>
        <w:rPr>
          <w:lang w:val="en-US"/>
        </w:rPr>
      </w:pPr>
    </w:p>
    <w:p w:rsidR="00BF5902" w:rsidRPr="00BF5902" w:rsidRDefault="00BF5902" w:rsidP="00BF5902">
      <w:pPr>
        <w:pStyle w:val="Rentekst"/>
        <w:rPr>
          <w:lang w:val="en-US"/>
        </w:rPr>
      </w:pPr>
      <w:proofErr w:type="gramStart"/>
      <w:r>
        <w:rPr>
          <w:lang w:val="en-US"/>
        </w:rPr>
        <w:t>&gt;</w:t>
      </w:r>
      <w:r w:rsidRPr="00BF5902">
        <w:rPr>
          <w:lang w:val="en-US"/>
        </w:rPr>
        <w:t>[</w:t>
      </w:r>
      <w:proofErr w:type="gramEnd"/>
      <w:r w:rsidRPr="00BF5902">
        <w:rPr>
          <w:lang w:val="en-US"/>
        </w:rPr>
        <w:t>19] that =&gt; [19], which</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10.000 =&gt; 10,000 (but it might depend on CACM typesetting standards)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got the idea =&gt; had the idea</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Renteks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Rentekst"/>
        <w:rPr>
          <w:lang w:val="en-US"/>
        </w:rPr>
      </w:pPr>
    </w:p>
    <w:p w:rsidR="00BF5902" w:rsidRPr="00566C87" w:rsidRDefault="00BF5902" w:rsidP="00BF5902">
      <w:pPr>
        <w:pStyle w:val="Rentekst"/>
        <w:rPr>
          <w:lang w:val="en-US"/>
        </w:rPr>
      </w:pPr>
      <w:r w:rsidRPr="00566C87">
        <w:rPr>
          <w:lang w:val="en-US"/>
        </w:rPr>
        <w:t>&gt;The research into =&gt; Research into</w:t>
      </w:r>
    </w:p>
    <w:p w:rsidR="00BF5902" w:rsidRDefault="00BF5902" w:rsidP="00B67361">
      <w:pPr>
        <w:rPr>
          <w:b/>
          <w:color w:val="FF0000"/>
          <w:lang w:val="en-US"/>
        </w:rPr>
      </w:pPr>
    </w:p>
    <w:sectPr w:rsidR="00BF590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urt Jensen" w:date="2014-05-15T12:03:00Z" w:initials="KJ">
    <w:p w:rsidR="002066E5" w:rsidRDefault="002066E5">
      <w:pPr>
        <w:pStyle w:val="Merknadstekst"/>
      </w:pPr>
      <w:r>
        <w:rPr>
          <w:rStyle w:val="Merknadsreferanse"/>
        </w:rPr>
        <w:annotationRef/>
      </w:r>
      <w:r>
        <w:t xml:space="preserve">Som jeg skrev i en tidligere mail </w:t>
      </w:r>
      <w:r w:rsidR="005C1249">
        <w:t>synes je</w:t>
      </w:r>
      <w:r>
        <w:t xml:space="preserve">g at vi skal have en </w:t>
      </w:r>
      <w:proofErr w:type="spellStart"/>
      <w:r>
        <w:t>reference</w:t>
      </w:r>
      <w:proofErr w:type="spellEnd"/>
      <w:r>
        <w:t xml:space="preserve"> til </w:t>
      </w:r>
      <w:proofErr w:type="spellStart"/>
      <w:r>
        <w:t>vores</w:t>
      </w:r>
      <w:proofErr w:type="spellEnd"/>
      <w:r>
        <w:t xml:space="preserve"> STTT papir </w:t>
      </w:r>
      <w:proofErr w:type="gramStart"/>
      <w:r>
        <w:t>fra  2007</w:t>
      </w:r>
      <w:proofErr w:type="gramEnd"/>
      <w:r>
        <w:t xml:space="preserve"> (det hvor Lisa er medforfatter). </w:t>
      </w:r>
      <w:proofErr w:type="spellStart"/>
      <w:r>
        <w:t>Herudover</w:t>
      </w:r>
      <w:proofErr w:type="spellEnd"/>
      <w:r>
        <w:t xml:space="preserve"> kunne vi have en </w:t>
      </w:r>
      <w:proofErr w:type="spellStart"/>
      <w:r>
        <w:t>reference</w:t>
      </w:r>
      <w:proofErr w:type="spellEnd"/>
      <w:r>
        <w:t xml:space="preserve"> til et papir hvor Petri Nets </w:t>
      </w:r>
      <w:proofErr w:type="spellStart"/>
      <w:r>
        <w:t>præsenteres</w:t>
      </w:r>
      <w:proofErr w:type="spellEnd"/>
      <w:r>
        <w:t xml:space="preserve">. Det kunne </w:t>
      </w:r>
      <w:proofErr w:type="spellStart"/>
      <w:r>
        <w:t>vælre</w:t>
      </w:r>
      <w:proofErr w:type="spellEnd"/>
      <w:r>
        <w:t xml:space="preserve"> </w:t>
      </w:r>
      <w:proofErr w:type="spellStart"/>
      <w:r>
        <w:t>Muratas</w:t>
      </w:r>
      <w:proofErr w:type="spellEnd"/>
      <w:r>
        <w:t xml:space="preserve"> gamle papir – men </w:t>
      </w:r>
      <w:proofErr w:type="spellStart"/>
      <w:r>
        <w:t>måske</w:t>
      </w:r>
      <w:proofErr w:type="spellEnd"/>
      <w:r>
        <w:t xml:space="preserve"> er der et nyere der er bedre. </w:t>
      </w:r>
      <w:proofErr w:type="spellStart"/>
      <w:r>
        <w:t>F.eks</w:t>
      </w:r>
      <w:proofErr w:type="spellEnd"/>
      <w:r>
        <w:t xml:space="preserve"> et fra </w:t>
      </w:r>
      <w:proofErr w:type="spellStart"/>
      <w:r>
        <w:t>sidste</w:t>
      </w:r>
      <w:proofErr w:type="spellEnd"/>
      <w:r>
        <w:t xml:space="preserve"> Advanced Course</w:t>
      </w:r>
      <w:r w:rsidR="005C1249">
        <w:t xml:space="preserve">. Vi kan også beslutte at den </w:t>
      </w:r>
      <w:proofErr w:type="spellStart"/>
      <w:r w:rsidR="005C1249">
        <w:t>tilføjede</w:t>
      </w:r>
      <w:proofErr w:type="spellEnd"/>
      <w:r w:rsidR="005C1249">
        <w:t xml:space="preserve"> </w:t>
      </w:r>
      <w:proofErr w:type="spellStart"/>
      <w:r w:rsidR="005C1249">
        <w:t>reference</w:t>
      </w:r>
      <w:proofErr w:type="spellEnd"/>
      <w:r w:rsidR="005C1249">
        <w:t xml:space="preserve"> til </w:t>
      </w:r>
      <w:proofErr w:type="spellStart"/>
      <w:r w:rsidR="005C1249">
        <w:t>Resisig’s</w:t>
      </w:r>
      <w:proofErr w:type="spellEnd"/>
      <w:r w:rsidR="005C1249">
        <w:t xml:space="preserve"> nye bog er nok.</w:t>
      </w:r>
    </w:p>
  </w:comment>
  <w:comment w:id="4" w:author="Kurt Jensen" w:date="2014-05-15T12:03:00Z" w:initials="KJ">
    <w:p w:rsidR="005C1249" w:rsidRDefault="005C1249">
      <w:pPr>
        <w:pStyle w:val="Merknadstekst"/>
      </w:pPr>
      <w:r>
        <w:rPr>
          <w:rStyle w:val="Merknadsreferanse"/>
        </w:rPr>
        <w:annotationRef/>
      </w:r>
      <w:r>
        <w:t>Skal der ikke stå «</w:t>
      </w:r>
      <w:proofErr w:type="spellStart"/>
      <w:r>
        <w:t>now</w:t>
      </w:r>
      <w:proofErr w:type="spellEnd"/>
      <w:r>
        <w:t>»</w:t>
      </w:r>
      <w:proofErr w:type="gramStart"/>
      <w:r>
        <w:t>????</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1B6759E"/>
    <w:multiLevelType w:val="hybridMultilevel"/>
    <w:tmpl w:val="238C3872"/>
    <w:lvl w:ilvl="0" w:tplc="B1A2280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06355D"/>
    <w:rsid w:val="00076B45"/>
    <w:rsid w:val="000A5AF4"/>
    <w:rsid w:val="000C052F"/>
    <w:rsid w:val="00164FD3"/>
    <w:rsid w:val="002066E5"/>
    <w:rsid w:val="002614C5"/>
    <w:rsid w:val="002A2DE5"/>
    <w:rsid w:val="002C0876"/>
    <w:rsid w:val="003B7ABB"/>
    <w:rsid w:val="004201C9"/>
    <w:rsid w:val="004D6624"/>
    <w:rsid w:val="00525D65"/>
    <w:rsid w:val="0053659D"/>
    <w:rsid w:val="00565B41"/>
    <w:rsid w:val="00566C87"/>
    <w:rsid w:val="005B5467"/>
    <w:rsid w:val="005C1249"/>
    <w:rsid w:val="005C5D30"/>
    <w:rsid w:val="005F1844"/>
    <w:rsid w:val="00674714"/>
    <w:rsid w:val="006A5832"/>
    <w:rsid w:val="00744893"/>
    <w:rsid w:val="0085151D"/>
    <w:rsid w:val="008E1A26"/>
    <w:rsid w:val="009A0141"/>
    <w:rsid w:val="009B6790"/>
    <w:rsid w:val="009D51C8"/>
    <w:rsid w:val="00A43216"/>
    <w:rsid w:val="00A927B0"/>
    <w:rsid w:val="00AA3E54"/>
    <w:rsid w:val="00AA7768"/>
    <w:rsid w:val="00B17084"/>
    <w:rsid w:val="00B67361"/>
    <w:rsid w:val="00B850F0"/>
    <w:rsid w:val="00B93E51"/>
    <w:rsid w:val="00BC20AD"/>
    <w:rsid w:val="00BD3D22"/>
    <w:rsid w:val="00BE0169"/>
    <w:rsid w:val="00BF5902"/>
    <w:rsid w:val="00C01219"/>
    <w:rsid w:val="00D01883"/>
    <w:rsid w:val="00DB40C3"/>
    <w:rsid w:val="00EB5686"/>
    <w:rsid w:val="00ED40CC"/>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 w:type="character" w:styleId="Merknadsreferanse">
    <w:name w:val="annotation reference"/>
    <w:basedOn w:val="Standardskriftforavsnitt"/>
    <w:uiPriority w:val="99"/>
    <w:semiHidden/>
    <w:unhideWhenUsed/>
    <w:rsid w:val="002066E5"/>
    <w:rPr>
      <w:sz w:val="16"/>
      <w:szCs w:val="16"/>
    </w:rPr>
  </w:style>
  <w:style w:type="paragraph" w:styleId="Merknadstekst">
    <w:name w:val="annotation text"/>
    <w:basedOn w:val="Normal"/>
    <w:link w:val="MerknadstekstTegn"/>
    <w:uiPriority w:val="99"/>
    <w:semiHidden/>
    <w:unhideWhenUsed/>
    <w:rsid w:val="002066E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066E5"/>
    <w:rPr>
      <w:sz w:val="20"/>
      <w:szCs w:val="20"/>
    </w:rPr>
  </w:style>
  <w:style w:type="paragraph" w:styleId="Kommentaremne">
    <w:name w:val="annotation subject"/>
    <w:basedOn w:val="Merknadstekst"/>
    <w:next w:val="Merknadstekst"/>
    <w:link w:val="KommentaremneTegn"/>
    <w:uiPriority w:val="99"/>
    <w:semiHidden/>
    <w:unhideWhenUsed/>
    <w:rsid w:val="002066E5"/>
    <w:rPr>
      <w:b/>
      <w:bCs/>
    </w:rPr>
  </w:style>
  <w:style w:type="character" w:customStyle="1" w:styleId="KommentaremneTegn">
    <w:name w:val="Kommentaremne Tegn"/>
    <w:basedOn w:val="MerknadstekstTegn"/>
    <w:link w:val="Kommentaremne"/>
    <w:uiPriority w:val="99"/>
    <w:semiHidden/>
    <w:rsid w:val="002066E5"/>
    <w:rPr>
      <w:b/>
      <w:bCs/>
      <w:sz w:val="20"/>
      <w:szCs w:val="20"/>
    </w:rPr>
  </w:style>
  <w:style w:type="paragraph" w:styleId="Bobletekst">
    <w:name w:val="Balloon Text"/>
    <w:basedOn w:val="Normal"/>
    <w:link w:val="BobletekstTegn"/>
    <w:uiPriority w:val="99"/>
    <w:semiHidden/>
    <w:unhideWhenUsed/>
    <w:rsid w:val="002066E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066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 w:type="character" w:styleId="Merknadsreferanse">
    <w:name w:val="annotation reference"/>
    <w:basedOn w:val="Standardskriftforavsnitt"/>
    <w:uiPriority w:val="99"/>
    <w:semiHidden/>
    <w:unhideWhenUsed/>
    <w:rsid w:val="002066E5"/>
    <w:rPr>
      <w:sz w:val="16"/>
      <w:szCs w:val="16"/>
    </w:rPr>
  </w:style>
  <w:style w:type="paragraph" w:styleId="Merknadstekst">
    <w:name w:val="annotation text"/>
    <w:basedOn w:val="Normal"/>
    <w:link w:val="MerknadstekstTegn"/>
    <w:uiPriority w:val="99"/>
    <w:semiHidden/>
    <w:unhideWhenUsed/>
    <w:rsid w:val="002066E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2066E5"/>
    <w:rPr>
      <w:sz w:val="20"/>
      <w:szCs w:val="20"/>
    </w:rPr>
  </w:style>
  <w:style w:type="paragraph" w:styleId="Kommentaremne">
    <w:name w:val="annotation subject"/>
    <w:basedOn w:val="Merknadstekst"/>
    <w:next w:val="Merknadstekst"/>
    <w:link w:val="KommentaremneTegn"/>
    <w:uiPriority w:val="99"/>
    <w:semiHidden/>
    <w:unhideWhenUsed/>
    <w:rsid w:val="002066E5"/>
    <w:rPr>
      <w:b/>
      <w:bCs/>
    </w:rPr>
  </w:style>
  <w:style w:type="character" w:customStyle="1" w:styleId="KommentaremneTegn">
    <w:name w:val="Kommentaremne Tegn"/>
    <w:basedOn w:val="MerknadstekstTegn"/>
    <w:link w:val="Kommentaremne"/>
    <w:uiPriority w:val="99"/>
    <w:semiHidden/>
    <w:rsid w:val="002066E5"/>
    <w:rPr>
      <w:b/>
      <w:bCs/>
      <w:sz w:val="20"/>
      <w:szCs w:val="20"/>
    </w:rPr>
  </w:style>
  <w:style w:type="paragraph" w:styleId="Bobletekst">
    <w:name w:val="Balloon Text"/>
    <w:basedOn w:val="Normal"/>
    <w:link w:val="BobletekstTegn"/>
    <w:uiPriority w:val="99"/>
    <w:semiHidden/>
    <w:unhideWhenUsed/>
    <w:rsid w:val="002066E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066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4046</Words>
  <Characters>21449</Characters>
  <Application>Microsoft Office Word</Application>
  <DocSecurity>0</DocSecurity>
  <Lines>178</Lines>
  <Paragraphs>50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Hogskolen i Bergen</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Lars Michael Kristensen</cp:lastModifiedBy>
  <cp:revision>5</cp:revision>
  <dcterms:created xsi:type="dcterms:W3CDTF">2014-05-19T09:33:00Z</dcterms:created>
  <dcterms:modified xsi:type="dcterms:W3CDTF">2014-05-19T10:30:00Z</dcterms:modified>
</cp:coreProperties>
</file>